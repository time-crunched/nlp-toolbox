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A8F8" w14:textId="77777777" w:rsidR="00F86BBF" w:rsidRDefault="00F86BBF">
      <w:pPr>
        <w:spacing w:before="0" w:after="0"/>
        <w:rPr>
          <w:rFonts w:ascii="Times New Roman" w:hAnsi="Times New Roman"/>
          <w:b/>
        </w:rPr>
      </w:pPr>
    </w:p>
    <w:p w14:paraId="2E31F7EE" w14:textId="77777777" w:rsidR="00B37F40" w:rsidRDefault="00B37F40">
      <w:pPr>
        <w:spacing w:before="0" w:after="0"/>
        <w:rPr>
          <w:rFonts w:ascii="Times New Roman" w:hAnsi="Times New Roman"/>
          <w:b/>
        </w:rPr>
      </w:pPr>
    </w:p>
    <w:p w14:paraId="4E012407" w14:textId="77777777" w:rsidR="00F86BBF" w:rsidRDefault="00002E72">
      <w:pPr>
        <w:spacing w:before="0" w:after="0"/>
        <w:jc w:val="right"/>
        <w:rPr>
          <w:rFonts w:cs="Arial"/>
          <w:b/>
        </w:rPr>
      </w:pPr>
      <w:r>
        <w:rPr>
          <w:rFonts w:cs="Arial"/>
          <w:b/>
        </w:rPr>
        <w:t>Stryn</w:t>
      </w:r>
      <w:r w:rsidR="00F86BBF">
        <w:rPr>
          <w:rFonts w:cs="Arial"/>
          <w:b/>
        </w:rPr>
        <w:t xml:space="preserve">, </w:t>
      </w:r>
      <w:r w:rsidR="003D2A1C">
        <w:rPr>
          <w:rFonts w:cs="Arial"/>
        </w:rPr>
        <w:t>20</w:t>
      </w:r>
      <w:r w:rsidR="006970A6">
        <w:rPr>
          <w:rFonts w:cs="Arial"/>
        </w:rPr>
        <w:t>.</w:t>
      </w:r>
      <w:r w:rsidR="00AC6BE4">
        <w:rPr>
          <w:rFonts w:cs="Arial"/>
        </w:rPr>
        <w:t>09</w:t>
      </w:r>
      <w:r w:rsidR="00F85DB3">
        <w:rPr>
          <w:rFonts w:cs="Arial"/>
        </w:rPr>
        <w:t>.201</w:t>
      </w:r>
      <w:r w:rsidR="003D5B52">
        <w:rPr>
          <w:rFonts w:cs="Arial"/>
        </w:rPr>
        <w:t>8</w:t>
      </w:r>
    </w:p>
    <w:p w14:paraId="1CCFEDB9" w14:textId="77777777" w:rsidR="00781DCC" w:rsidRDefault="00781DCC">
      <w:pPr>
        <w:spacing w:before="0" w:after="0"/>
        <w:rPr>
          <w:rFonts w:cs="Arial"/>
          <w:b/>
        </w:rPr>
      </w:pPr>
    </w:p>
    <w:p w14:paraId="6FDF8920" w14:textId="77777777" w:rsidR="00781DCC" w:rsidRDefault="00781DCC">
      <w:pPr>
        <w:spacing w:before="0" w:after="0"/>
        <w:rPr>
          <w:rFonts w:cs="Arial"/>
          <w:b/>
        </w:rPr>
      </w:pPr>
    </w:p>
    <w:p w14:paraId="6D9C964B" w14:textId="77777777" w:rsidR="003D5B52" w:rsidRDefault="003D5B52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Sira</w:t>
      </w:r>
      <w:r w:rsidR="008804B1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Kvina Kraftselskap</w:t>
      </w:r>
    </w:p>
    <w:p w14:paraId="2B3EBD40" w14:textId="77777777" w:rsidR="006B34E5" w:rsidRDefault="003D5B52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v/ Kaspar Vereide</w:t>
      </w:r>
      <w:r w:rsidR="007D7133">
        <w:rPr>
          <w:rFonts w:cs="Arial"/>
          <w:sz w:val="24"/>
          <w:szCs w:val="24"/>
        </w:rPr>
        <w:br/>
      </w:r>
      <w:r w:rsidR="001356C9">
        <w:rPr>
          <w:rFonts w:cs="Arial"/>
          <w:sz w:val="24"/>
          <w:szCs w:val="24"/>
        </w:rPr>
        <w:t>Pb. 38</w:t>
      </w:r>
    </w:p>
    <w:p w14:paraId="20EEF96C" w14:textId="77777777" w:rsidR="00F86BBF" w:rsidRPr="00235711" w:rsidRDefault="001356C9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1441 Tonstad</w:t>
      </w:r>
    </w:p>
    <w:p w14:paraId="0AE36E6B" w14:textId="77777777" w:rsidR="00AA1F9E" w:rsidRDefault="00AA1F9E">
      <w:pPr>
        <w:spacing w:before="0" w:after="0"/>
        <w:rPr>
          <w:rFonts w:cs="Arial"/>
        </w:rPr>
      </w:pPr>
    </w:p>
    <w:p w14:paraId="520FAB9A" w14:textId="77777777" w:rsidR="00460989" w:rsidRPr="00D7367F" w:rsidRDefault="00460989">
      <w:pPr>
        <w:spacing w:before="0" w:after="0"/>
        <w:rPr>
          <w:rFonts w:cs="Arial"/>
          <w:b/>
        </w:rPr>
      </w:pPr>
    </w:p>
    <w:p w14:paraId="3E371DA5" w14:textId="77777777" w:rsidR="00460989" w:rsidRPr="00D7367F" w:rsidRDefault="0046413F">
      <w:pPr>
        <w:spacing w:before="0" w:after="0"/>
        <w:rPr>
          <w:rFonts w:cs="Arial"/>
          <w:b/>
          <w:color w:val="FF0000"/>
        </w:rPr>
      </w:pPr>
      <w:r w:rsidRPr="00D7367F">
        <w:rPr>
          <w:rFonts w:cs="Arial"/>
          <w:b/>
          <w:color w:val="FF0000"/>
        </w:rPr>
        <w:t>UTKAST</w:t>
      </w:r>
    </w:p>
    <w:p w14:paraId="63790F97" w14:textId="77777777" w:rsidR="00E967EF" w:rsidRDefault="00F86BBF" w:rsidP="00E967EF">
      <w:pPr>
        <w:tabs>
          <w:tab w:val="clear" w:pos="851"/>
          <w:tab w:val="clear" w:pos="1701"/>
          <w:tab w:val="clear" w:pos="2552"/>
          <w:tab w:val="left" w:pos="0"/>
          <w:tab w:val="left" w:pos="2269"/>
          <w:tab w:val="left" w:pos="4537"/>
          <w:tab w:val="left" w:pos="6804"/>
          <w:tab w:val="right" w:pos="8222"/>
        </w:tabs>
        <w:spacing w:before="0" w:after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6580D17" w14:textId="77777777" w:rsidR="002E3F55" w:rsidRPr="00E967EF" w:rsidRDefault="00E536BF" w:rsidP="00E967EF">
      <w:pPr>
        <w:tabs>
          <w:tab w:val="clear" w:pos="851"/>
          <w:tab w:val="clear" w:pos="1701"/>
          <w:tab w:val="clear" w:pos="2552"/>
          <w:tab w:val="left" w:pos="0"/>
          <w:tab w:val="left" w:pos="2269"/>
          <w:tab w:val="left" w:pos="4537"/>
          <w:tab w:val="left" w:pos="6804"/>
          <w:tab w:val="right" w:pos="8222"/>
        </w:tabs>
        <w:spacing w:before="0" w:after="0"/>
        <w:rPr>
          <w:rFonts w:cs="Arial"/>
        </w:rPr>
      </w:pPr>
      <w:r>
        <w:rPr>
          <w:rFonts w:cs="Arial"/>
          <w:b/>
          <w:sz w:val="24"/>
          <w:szCs w:val="24"/>
        </w:rPr>
        <w:t>Til</w:t>
      </w:r>
      <w:r w:rsidR="003A1C3B">
        <w:rPr>
          <w:rFonts w:cs="Arial"/>
          <w:b/>
          <w:sz w:val="24"/>
          <w:szCs w:val="24"/>
        </w:rPr>
        <w:t xml:space="preserve">bud på tunnelinspeksjon </w:t>
      </w:r>
      <w:r w:rsidR="003D5B52">
        <w:rPr>
          <w:rFonts w:cs="Arial"/>
          <w:b/>
          <w:sz w:val="24"/>
          <w:szCs w:val="24"/>
        </w:rPr>
        <w:t>på Duge pumpekraftverk</w:t>
      </w:r>
    </w:p>
    <w:p w14:paraId="6AFB0125" w14:textId="77777777" w:rsidR="002E3F55" w:rsidRDefault="002E3F55">
      <w:pPr>
        <w:spacing w:before="0" w:after="0"/>
        <w:rPr>
          <w:rFonts w:cs="Arial"/>
          <w:sz w:val="24"/>
          <w:szCs w:val="24"/>
        </w:rPr>
      </w:pPr>
    </w:p>
    <w:p w14:paraId="3A67E7D2" w14:textId="77777777" w:rsidR="00F85DB3" w:rsidRDefault="00793575" w:rsidP="00E967EF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Viser til forespørsel </w:t>
      </w:r>
      <w:r w:rsidR="00800394">
        <w:rPr>
          <w:rFonts w:cs="Arial"/>
          <w:sz w:val="24"/>
          <w:szCs w:val="24"/>
        </w:rPr>
        <w:t xml:space="preserve">datert </w:t>
      </w:r>
      <w:r w:rsidR="003D5B52">
        <w:rPr>
          <w:rFonts w:cs="Arial"/>
          <w:sz w:val="24"/>
          <w:szCs w:val="24"/>
        </w:rPr>
        <w:t>05</w:t>
      </w:r>
      <w:r w:rsidR="00800394">
        <w:rPr>
          <w:rFonts w:cs="Arial"/>
          <w:sz w:val="24"/>
          <w:szCs w:val="24"/>
        </w:rPr>
        <w:t>.0</w:t>
      </w:r>
      <w:r w:rsidR="003D5B52">
        <w:rPr>
          <w:rFonts w:cs="Arial"/>
          <w:sz w:val="24"/>
          <w:szCs w:val="24"/>
        </w:rPr>
        <w:t>9</w:t>
      </w:r>
      <w:r w:rsidR="00800394">
        <w:rPr>
          <w:rFonts w:cs="Arial"/>
          <w:sz w:val="24"/>
          <w:szCs w:val="24"/>
        </w:rPr>
        <w:t>.1</w:t>
      </w:r>
      <w:r w:rsidR="003D5B52">
        <w:rPr>
          <w:rFonts w:cs="Arial"/>
          <w:sz w:val="24"/>
          <w:szCs w:val="24"/>
        </w:rPr>
        <w:t>8</w:t>
      </w:r>
      <w:r w:rsidR="003A1C3B">
        <w:rPr>
          <w:rFonts w:cs="Arial"/>
          <w:sz w:val="24"/>
          <w:szCs w:val="24"/>
        </w:rPr>
        <w:t xml:space="preserve"> fra </w:t>
      </w:r>
      <w:r w:rsidR="003D5B52">
        <w:rPr>
          <w:rFonts w:cs="Arial"/>
          <w:sz w:val="24"/>
          <w:szCs w:val="24"/>
        </w:rPr>
        <w:t xml:space="preserve">Kaspar Vereide og sender </w:t>
      </w:r>
      <w:r w:rsidR="00800394">
        <w:rPr>
          <w:rFonts w:cs="Arial"/>
          <w:sz w:val="24"/>
          <w:szCs w:val="24"/>
        </w:rPr>
        <w:t xml:space="preserve">herved tilbud på inspeksjon av </w:t>
      </w:r>
      <w:r w:rsidR="001908BD">
        <w:rPr>
          <w:rFonts w:cs="Arial"/>
          <w:sz w:val="24"/>
          <w:szCs w:val="24"/>
        </w:rPr>
        <w:t>12 km lang avløpstunnel</w:t>
      </w:r>
      <w:r w:rsidR="003D5B52">
        <w:rPr>
          <w:rFonts w:cs="Arial"/>
          <w:sz w:val="24"/>
          <w:szCs w:val="24"/>
        </w:rPr>
        <w:t xml:space="preserve"> i Duge pumpekraftverk</w:t>
      </w:r>
      <w:r w:rsidR="00F85DB3">
        <w:rPr>
          <w:rFonts w:cs="Arial"/>
          <w:sz w:val="24"/>
          <w:szCs w:val="24"/>
        </w:rPr>
        <w:t xml:space="preserve">. </w:t>
      </w:r>
      <w:r w:rsidR="00E536BF">
        <w:rPr>
          <w:rFonts w:cs="Arial"/>
          <w:sz w:val="24"/>
          <w:szCs w:val="24"/>
        </w:rPr>
        <w:t>Tilbu</w:t>
      </w:r>
      <w:r w:rsidR="00B37F40">
        <w:rPr>
          <w:rFonts w:cs="Arial"/>
          <w:sz w:val="24"/>
          <w:szCs w:val="24"/>
        </w:rPr>
        <w:t>det o</w:t>
      </w:r>
      <w:r w:rsidR="00D21CC2">
        <w:rPr>
          <w:rFonts w:cs="Arial"/>
          <w:sz w:val="24"/>
          <w:szCs w:val="24"/>
        </w:rPr>
        <w:t xml:space="preserve">mfatter tunnelinspeksjon </w:t>
      </w:r>
      <w:r w:rsidR="00122A3A">
        <w:rPr>
          <w:rFonts w:cs="Arial"/>
          <w:sz w:val="24"/>
          <w:szCs w:val="24"/>
        </w:rPr>
        <w:t xml:space="preserve">inkludert </w:t>
      </w:r>
      <w:r w:rsidR="001908BD">
        <w:rPr>
          <w:rFonts w:cs="Arial"/>
          <w:sz w:val="24"/>
          <w:szCs w:val="24"/>
        </w:rPr>
        <w:t xml:space="preserve">3D skanning utført </w:t>
      </w:r>
      <w:r w:rsidR="00D21CC2">
        <w:rPr>
          <w:rFonts w:cs="Arial"/>
          <w:sz w:val="24"/>
          <w:szCs w:val="24"/>
        </w:rPr>
        <w:t xml:space="preserve">fra </w:t>
      </w:r>
      <w:proofErr w:type="spellStart"/>
      <w:r w:rsidR="001908BD">
        <w:rPr>
          <w:rFonts w:cs="Arial"/>
          <w:sz w:val="24"/>
          <w:szCs w:val="24"/>
        </w:rPr>
        <w:t>Ånestøl</w:t>
      </w:r>
      <w:proofErr w:type="spellEnd"/>
      <w:r w:rsidR="001908BD">
        <w:rPr>
          <w:rFonts w:cs="Arial"/>
          <w:sz w:val="24"/>
          <w:szCs w:val="24"/>
        </w:rPr>
        <w:t xml:space="preserve"> mot </w:t>
      </w:r>
      <w:proofErr w:type="spellStart"/>
      <w:r w:rsidR="001908BD">
        <w:rPr>
          <w:rFonts w:cs="Arial"/>
          <w:sz w:val="24"/>
          <w:szCs w:val="24"/>
        </w:rPr>
        <w:t>Dyngjan</w:t>
      </w:r>
      <w:proofErr w:type="spellEnd"/>
      <w:r w:rsidR="00B37F40">
        <w:rPr>
          <w:rFonts w:cs="Arial"/>
          <w:sz w:val="24"/>
          <w:szCs w:val="24"/>
        </w:rPr>
        <w:t xml:space="preserve"> og fra s</w:t>
      </w:r>
      <w:r w:rsidR="001908BD">
        <w:rPr>
          <w:rFonts w:cs="Arial"/>
          <w:sz w:val="24"/>
          <w:szCs w:val="24"/>
        </w:rPr>
        <w:t xml:space="preserve">ugerørssjaktene mot </w:t>
      </w:r>
      <w:proofErr w:type="spellStart"/>
      <w:r w:rsidR="001908BD">
        <w:rPr>
          <w:rFonts w:cs="Arial"/>
          <w:sz w:val="24"/>
          <w:szCs w:val="24"/>
        </w:rPr>
        <w:t>Dyngjan</w:t>
      </w:r>
      <w:proofErr w:type="spellEnd"/>
      <w:r w:rsidR="001130CB">
        <w:rPr>
          <w:rFonts w:cs="Arial"/>
          <w:sz w:val="24"/>
          <w:szCs w:val="24"/>
        </w:rPr>
        <w:t>, nært inntil 6 km i begge retninger. Inspeksjonen kan utføres i oktober 2018 om ønskelig</w:t>
      </w:r>
      <w:r w:rsidR="00B37F40">
        <w:rPr>
          <w:rFonts w:cs="Arial"/>
          <w:sz w:val="24"/>
          <w:szCs w:val="24"/>
        </w:rPr>
        <w:t xml:space="preserve">. </w:t>
      </w:r>
      <w:r w:rsidR="003A1C3B">
        <w:rPr>
          <w:rFonts w:cs="Arial"/>
          <w:sz w:val="24"/>
          <w:szCs w:val="24"/>
        </w:rPr>
        <w:t xml:space="preserve">Innsamling, </w:t>
      </w:r>
      <w:r>
        <w:rPr>
          <w:rFonts w:cs="Arial"/>
          <w:sz w:val="24"/>
          <w:szCs w:val="24"/>
        </w:rPr>
        <w:t xml:space="preserve">etterbehandling </w:t>
      </w:r>
      <w:r w:rsidR="003A1C3B">
        <w:rPr>
          <w:rFonts w:cs="Arial"/>
          <w:sz w:val="24"/>
          <w:szCs w:val="24"/>
        </w:rPr>
        <w:t xml:space="preserve">og presentasjon </w:t>
      </w:r>
      <w:r>
        <w:rPr>
          <w:rFonts w:cs="Arial"/>
          <w:sz w:val="24"/>
          <w:szCs w:val="24"/>
        </w:rPr>
        <w:t xml:space="preserve">av data utføres av Norconsult </w:t>
      </w:r>
      <w:r w:rsidR="003E0FA1">
        <w:rPr>
          <w:rFonts w:cs="Arial"/>
          <w:sz w:val="24"/>
          <w:szCs w:val="24"/>
        </w:rPr>
        <w:t xml:space="preserve">AS </w:t>
      </w:r>
      <w:r w:rsidR="00800394">
        <w:rPr>
          <w:rFonts w:cs="Arial"/>
          <w:sz w:val="24"/>
          <w:szCs w:val="24"/>
        </w:rPr>
        <w:t xml:space="preserve">som </w:t>
      </w:r>
      <w:r>
        <w:rPr>
          <w:rFonts w:cs="Arial"/>
          <w:sz w:val="24"/>
          <w:szCs w:val="24"/>
        </w:rPr>
        <w:t xml:space="preserve">vil </w:t>
      </w:r>
      <w:r w:rsidR="003A1C3B">
        <w:rPr>
          <w:rFonts w:cs="Arial"/>
          <w:sz w:val="24"/>
          <w:szCs w:val="24"/>
        </w:rPr>
        <w:t>gi</w:t>
      </w:r>
      <w:r w:rsidR="00800394">
        <w:rPr>
          <w:rFonts w:cs="Arial"/>
          <w:sz w:val="24"/>
          <w:szCs w:val="24"/>
        </w:rPr>
        <w:t xml:space="preserve"> pris på sitt arbeid og </w:t>
      </w:r>
      <w:r w:rsidR="003A1C3B">
        <w:rPr>
          <w:rFonts w:cs="Arial"/>
          <w:sz w:val="24"/>
          <w:szCs w:val="24"/>
        </w:rPr>
        <w:t>være egen kontraktspart.</w:t>
      </w:r>
    </w:p>
    <w:p w14:paraId="3F353509" w14:textId="77777777" w:rsidR="006863CD" w:rsidRDefault="006863CD" w:rsidP="00F85DB3">
      <w:pPr>
        <w:spacing w:before="0" w:after="0"/>
        <w:ind w:left="-426"/>
        <w:rPr>
          <w:rFonts w:cs="Arial"/>
          <w:sz w:val="24"/>
          <w:szCs w:val="24"/>
        </w:rPr>
      </w:pPr>
    </w:p>
    <w:p w14:paraId="77407AA0" w14:textId="77777777" w:rsidR="00567847" w:rsidRDefault="00B37F40" w:rsidP="00420A0D">
      <w:pPr>
        <w:spacing w:before="0" w:after="0"/>
        <w:rPr>
          <w:rFonts w:cs="Arial"/>
          <w:sz w:val="24"/>
          <w:szCs w:val="24"/>
        </w:rPr>
      </w:pPr>
      <w:r w:rsidRPr="00582306">
        <w:rPr>
          <w:rFonts w:cs="Arial"/>
          <w:sz w:val="24"/>
          <w:szCs w:val="24"/>
        </w:rPr>
        <w:t>O. E. Hagen</w:t>
      </w:r>
      <w:r w:rsidR="000E0D0D">
        <w:rPr>
          <w:rFonts w:cs="Arial"/>
          <w:sz w:val="24"/>
          <w:szCs w:val="24"/>
        </w:rPr>
        <w:t xml:space="preserve"> AS</w:t>
      </w:r>
      <w:r w:rsidRPr="00582306">
        <w:rPr>
          <w:rFonts w:cs="Arial"/>
          <w:sz w:val="24"/>
          <w:szCs w:val="24"/>
        </w:rPr>
        <w:t xml:space="preserve"> stiller med</w:t>
      </w:r>
      <w:r w:rsidR="00410D71">
        <w:rPr>
          <w:rFonts w:cs="Arial"/>
          <w:sz w:val="24"/>
          <w:szCs w:val="24"/>
        </w:rPr>
        <w:t xml:space="preserve"> ROV-team</w:t>
      </w:r>
      <w:r>
        <w:rPr>
          <w:rFonts w:cs="Arial"/>
          <w:sz w:val="24"/>
          <w:szCs w:val="24"/>
        </w:rPr>
        <w:t xml:space="preserve">, ROV-system rigget for tunnelinspeksjon, og </w:t>
      </w:r>
      <w:r w:rsidR="003A1C3B" w:rsidRPr="00582306">
        <w:rPr>
          <w:rFonts w:cs="Arial"/>
          <w:sz w:val="24"/>
          <w:szCs w:val="24"/>
        </w:rPr>
        <w:t xml:space="preserve">lastebil med </w:t>
      </w:r>
      <w:proofErr w:type="spellStart"/>
      <w:proofErr w:type="gramStart"/>
      <w:r w:rsidR="003A1C3B" w:rsidRPr="00582306">
        <w:rPr>
          <w:rFonts w:cs="Arial"/>
          <w:sz w:val="24"/>
          <w:szCs w:val="24"/>
        </w:rPr>
        <w:t>kran.</w:t>
      </w:r>
      <w:r w:rsidR="00DB39B4">
        <w:rPr>
          <w:rFonts w:cs="Arial"/>
          <w:sz w:val="24"/>
          <w:szCs w:val="24"/>
        </w:rPr>
        <w:t>Om</w:t>
      </w:r>
      <w:proofErr w:type="spellEnd"/>
      <w:proofErr w:type="gramEnd"/>
      <w:r w:rsidR="00DB39B4">
        <w:rPr>
          <w:rFonts w:cs="Arial"/>
          <w:sz w:val="24"/>
          <w:szCs w:val="24"/>
        </w:rPr>
        <w:t xml:space="preserve"> det ikke er adkomst med egen lastebil </w:t>
      </w:r>
      <w:r w:rsidR="00C26803">
        <w:rPr>
          <w:rFonts w:cs="Arial"/>
          <w:sz w:val="24"/>
          <w:szCs w:val="24"/>
        </w:rPr>
        <w:t xml:space="preserve">slik at utstyr kan stå på planet </w:t>
      </w:r>
      <w:r w:rsidR="00DB39B4">
        <w:rPr>
          <w:rFonts w:cs="Arial"/>
          <w:sz w:val="24"/>
          <w:szCs w:val="24"/>
        </w:rPr>
        <w:t xml:space="preserve">forutsettes det at oppdragsgiver </w:t>
      </w:r>
      <w:r w:rsidR="003A1C3B" w:rsidRPr="00582306">
        <w:rPr>
          <w:rFonts w:cs="Arial"/>
          <w:sz w:val="24"/>
          <w:szCs w:val="24"/>
        </w:rPr>
        <w:t>sørger for egnet</w:t>
      </w:r>
      <w:r w:rsidR="007D7133">
        <w:rPr>
          <w:rFonts w:cs="Arial"/>
          <w:sz w:val="24"/>
          <w:szCs w:val="24"/>
        </w:rPr>
        <w:t xml:space="preserve"> transport av utstyr fram</w:t>
      </w:r>
      <w:r w:rsidR="0018512D">
        <w:rPr>
          <w:rFonts w:cs="Arial"/>
          <w:sz w:val="24"/>
          <w:szCs w:val="24"/>
        </w:rPr>
        <w:t xml:space="preserve"> til arbeidssted</w:t>
      </w:r>
      <w:r w:rsidR="00ED1C11">
        <w:rPr>
          <w:rFonts w:cs="Arial"/>
          <w:sz w:val="24"/>
          <w:szCs w:val="24"/>
        </w:rPr>
        <w:t xml:space="preserve">, eksempelvis med </w:t>
      </w:r>
      <w:r w:rsidR="003023DE">
        <w:rPr>
          <w:rFonts w:cs="Arial"/>
          <w:sz w:val="24"/>
          <w:szCs w:val="24"/>
        </w:rPr>
        <w:t>hjul</w:t>
      </w:r>
      <w:r w:rsidR="00ED1C11">
        <w:rPr>
          <w:rFonts w:cs="Arial"/>
          <w:sz w:val="24"/>
          <w:szCs w:val="24"/>
        </w:rPr>
        <w:t>laster</w:t>
      </w:r>
      <w:r w:rsidR="0018512D">
        <w:rPr>
          <w:rFonts w:cs="Arial"/>
          <w:sz w:val="24"/>
          <w:szCs w:val="24"/>
        </w:rPr>
        <w:t>. Største kolli</w:t>
      </w:r>
      <w:r w:rsidR="007D7133">
        <w:rPr>
          <w:rFonts w:cs="Arial"/>
          <w:sz w:val="24"/>
          <w:szCs w:val="24"/>
        </w:rPr>
        <w:t xml:space="preserve"> er</w:t>
      </w:r>
      <w:r w:rsidR="00B02974">
        <w:rPr>
          <w:rFonts w:cs="Arial"/>
          <w:sz w:val="24"/>
          <w:szCs w:val="24"/>
        </w:rPr>
        <w:t xml:space="preserve"> en</w:t>
      </w:r>
      <w:r w:rsidR="007D7133">
        <w:rPr>
          <w:rFonts w:cs="Arial"/>
          <w:sz w:val="24"/>
          <w:szCs w:val="24"/>
        </w:rPr>
        <w:t xml:space="preserve"> 13 fots kontainer med mål 259 x 243 x 381 cm (</w:t>
      </w:r>
      <w:proofErr w:type="spellStart"/>
      <w:r w:rsidR="007D7133">
        <w:rPr>
          <w:rFonts w:cs="Arial"/>
          <w:sz w:val="24"/>
          <w:szCs w:val="24"/>
        </w:rPr>
        <w:t>hxbxd</w:t>
      </w:r>
      <w:proofErr w:type="spellEnd"/>
      <w:r w:rsidR="007D7133">
        <w:rPr>
          <w:rFonts w:cs="Arial"/>
          <w:sz w:val="24"/>
          <w:szCs w:val="24"/>
        </w:rPr>
        <w:t>) og vekt</w:t>
      </w:r>
      <w:r w:rsidR="00DB39B4">
        <w:rPr>
          <w:rFonts w:cs="Arial"/>
          <w:sz w:val="24"/>
          <w:szCs w:val="24"/>
        </w:rPr>
        <w:t xml:space="preserve"> </w:t>
      </w:r>
      <w:proofErr w:type="spellStart"/>
      <w:r w:rsidR="007D7133">
        <w:rPr>
          <w:rFonts w:cs="Arial"/>
          <w:sz w:val="24"/>
          <w:szCs w:val="24"/>
        </w:rPr>
        <w:t>ca</w:t>
      </w:r>
      <w:proofErr w:type="spellEnd"/>
      <w:r w:rsidR="007D7133">
        <w:rPr>
          <w:rFonts w:cs="Arial"/>
          <w:sz w:val="24"/>
          <w:szCs w:val="24"/>
        </w:rPr>
        <w:t xml:space="preserve"> 3</w:t>
      </w:r>
      <w:r w:rsidR="00E023AB">
        <w:rPr>
          <w:rFonts w:cs="Arial"/>
          <w:sz w:val="24"/>
          <w:szCs w:val="24"/>
        </w:rPr>
        <w:t>,8</w:t>
      </w:r>
      <w:r w:rsidR="007D7133">
        <w:rPr>
          <w:rFonts w:cs="Arial"/>
          <w:sz w:val="24"/>
          <w:szCs w:val="24"/>
        </w:rPr>
        <w:t xml:space="preserve"> tonn. </w:t>
      </w:r>
      <w:proofErr w:type="spellStart"/>
      <w:r w:rsidR="007D7133">
        <w:rPr>
          <w:rFonts w:cs="Arial"/>
          <w:sz w:val="24"/>
          <w:szCs w:val="24"/>
        </w:rPr>
        <w:t>Winch</w:t>
      </w:r>
      <w:proofErr w:type="spellEnd"/>
      <w:r w:rsidR="007D7133">
        <w:rPr>
          <w:rFonts w:cs="Arial"/>
          <w:sz w:val="24"/>
          <w:szCs w:val="24"/>
        </w:rPr>
        <w:t xml:space="preserve"> </w:t>
      </w:r>
      <w:r w:rsidR="001908BD">
        <w:rPr>
          <w:rFonts w:cs="Arial"/>
          <w:sz w:val="24"/>
          <w:szCs w:val="24"/>
        </w:rPr>
        <w:t>har</w:t>
      </w:r>
      <w:r w:rsidR="007D7133">
        <w:rPr>
          <w:rFonts w:cs="Arial"/>
          <w:sz w:val="24"/>
          <w:szCs w:val="24"/>
        </w:rPr>
        <w:t xml:space="preserve"> mål</w:t>
      </w:r>
      <w:r w:rsidR="001908BD">
        <w:rPr>
          <w:rFonts w:cs="Arial"/>
          <w:sz w:val="24"/>
          <w:szCs w:val="24"/>
        </w:rPr>
        <w:t xml:space="preserve"> 190 x 345 x 188 cm (</w:t>
      </w:r>
      <w:proofErr w:type="spellStart"/>
      <w:r w:rsidR="001908BD">
        <w:rPr>
          <w:rFonts w:cs="Arial"/>
          <w:sz w:val="24"/>
          <w:szCs w:val="24"/>
        </w:rPr>
        <w:t>hxbxd</w:t>
      </w:r>
      <w:proofErr w:type="spellEnd"/>
      <w:r w:rsidR="001908BD">
        <w:rPr>
          <w:rFonts w:cs="Arial"/>
          <w:sz w:val="24"/>
          <w:szCs w:val="24"/>
        </w:rPr>
        <w:t>)</w:t>
      </w:r>
      <w:r w:rsidR="007D7133">
        <w:rPr>
          <w:rFonts w:cs="Arial"/>
          <w:sz w:val="24"/>
          <w:szCs w:val="24"/>
        </w:rPr>
        <w:t xml:space="preserve"> </w:t>
      </w:r>
      <w:r w:rsidR="00942602">
        <w:rPr>
          <w:rFonts w:cs="Arial"/>
          <w:sz w:val="24"/>
          <w:szCs w:val="24"/>
        </w:rPr>
        <w:t xml:space="preserve">med vekt </w:t>
      </w:r>
      <w:proofErr w:type="spellStart"/>
      <w:r w:rsidR="00942602">
        <w:rPr>
          <w:rFonts w:cs="Arial"/>
          <w:sz w:val="24"/>
          <w:szCs w:val="24"/>
        </w:rPr>
        <w:t>ca</w:t>
      </w:r>
      <w:proofErr w:type="spellEnd"/>
      <w:r w:rsidR="007D7133">
        <w:rPr>
          <w:rFonts w:cs="Arial"/>
          <w:sz w:val="24"/>
          <w:szCs w:val="24"/>
        </w:rPr>
        <w:t xml:space="preserve"> 4 tonn.</w:t>
      </w:r>
      <w:r w:rsidR="00ED1C11">
        <w:rPr>
          <w:rFonts w:cs="Arial"/>
          <w:sz w:val="24"/>
          <w:szCs w:val="24"/>
        </w:rPr>
        <w:t xml:space="preserve"> </w:t>
      </w:r>
      <w:r w:rsidR="00317E68">
        <w:rPr>
          <w:rFonts w:cs="Arial"/>
          <w:sz w:val="24"/>
          <w:szCs w:val="24"/>
        </w:rPr>
        <w:t>Det forutsettes at eksisterende kraner kan nyttes til senking av ROV og løpehjul for kabel</w:t>
      </w:r>
      <w:r w:rsidR="00ED1C11">
        <w:rPr>
          <w:rFonts w:cs="Arial"/>
          <w:sz w:val="24"/>
          <w:szCs w:val="24"/>
        </w:rPr>
        <w:t xml:space="preserve">. </w:t>
      </w:r>
      <w:r w:rsidR="00317E68">
        <w:rPr>
          <w:rFonts w:cs="Arial"/>
          <w:sz w:val="24"/>
          <w:szCs w:val="24"/>
        </w:rPr>
        <w:t>Disse forholdene kan avklares ved en befaring.</w:t>
      </w:r>
      <w:r w:rsidR="00F4131F">
        <w:rPr>
          <w:rFonts w:cs="Arial"/>
          <w:sz w:val="24"/>
          <w:szCs w:val="24"/>
        </w:rPr>
        <w:t xml:space="preserve"> Eksisterende strømuttak på 80A kan benyttes.</w:t>
      </w:r>
    </w:p>
    <w:p w14:paraId="7FAD3C97" w14:textId="77777777" w:rsidR="00420A0D" w:rsidRDefault="00420A0D" w:rsidP="00420A0D">
      <w:pPr>
        <w:spacing w:before="0" w:after="0"/>
        <w:rPr>
          <w:rFonts w:cs="Arial"/>
          <w:sz w:val="24"/>
          <w:szCs w:val="24"/>
        </w:rPr>
      </w:pPr>
    </w:p>
    <w:p w14:paraId="33FA5F6C" w14:textId="77777777" w:rsidR="00420A0D" w:rsidRDefault="00420A0D" w:rsidP="00420A0D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Pristilbudet omfatter blant annet:</w:t>
      </w:r>
    </w:p>
    <w:p w14:paraId="272B81BC" w14:textId="77777777" w:rsidR="00F85DB3" w:rsidRDefault="00F85DB3" w:rsidP="00F85DB3">
      <w:pPr>
        <w:spacing w:before="0" w:after="0"/>
        <w:ind w:hanging="426"/>
        <w:rPr>
          <w:rFonts w:cs="Arial"/>
          <w:sz w:val="24"/>
          <w:szCs w:val="24"/>
        </w:rPr>
      </w:pPr>
    </w:p>
    <w:p w14:paraId="4B1CD86C" w14:textId="77777777" w:rsidR="002A60B5" w:rsidRPr="002A60B5" w:rsidRDefault="00C44DA8" w:rsidP="002A60B5">
      <w:pPr>
        <w:numPr>
          <w:ilvl w:val="0"/>
          <w:numId w:val="8"/>
        </w:num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Utstyr inkl. Sperre Sub-fighter </w:t>
      </w:r>
      <w:r w:rsidR="00F85DB3">
        <w:rPr>
          <w:rFonts w:cs="Arial"/>
          <w:sz w:val="24"/>
          <w:szCs w:val="24"/>
        </w:rPr>
        <w:t>10K</w:t>
      </w:r>
      <w:r w:rsidR="005C170A">
        <w:rPr>
          <w:rFonts w:cs="Arial"/>
          <w:sz w:val="24"/>
          <w:szCs w:val="24"/>
        </w:rPr>
        <w:t xml:space="preserve"> ROV</w:t>
      </w:r>
      <w:r w:rsidR="00F85DB3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winch</w:t>
      </w:r>
      <w:proofErr w:type="spellEnd"/>
      <w:r>
        <w:rPr>
          <w:rFonts w:cs="Arial"/>
          <w:sz w:val="24"/>
          <w:szCs w:val="24"/>
        </w:rPr>
        <w:t xml:space="preserve"> med </w:t>
      </w:r>
      <w:r w:rsidR="00F85DB3">
        <w:rPr>
          <w:rFonts w:cs="Arial"/>
          <w:sz w:val="24"/>
          <w:szCs w:val="24"/>
        </w:rPr>
        <w:t>6000m kabel</w:t>
      </w:r>
      <w:r w:rsidR="00AF46B8">
        <w:rPr>
          <w:rFonts w:cs="Arial"/>
          <w:sz w:val="24"/>
          <w:szCs w:val="24"/>
        </w:rPr>
        <w:t>,</w:t>
      </w:r>
      <w:r w:rsidR="001908B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kontrollkontainer, </w:t>
      </w:r>
      <w:r w:rsidR="00C826CB">
        <w:rPr>
          <w:rFonts w:cs="Arial"/>
          <w:sz w:val="24"/>
          <w:szCs w:val="24"/>
        </w:rPr>
        <w:t xml:space="preserve">Teledyne </w:t>
      </w:r>
      <w:proofErr w:type="spellStart"/>
      <w:r w:rsidR="00C826CB">
        <w:rPr>
          <w:rFonts w:cs="Arial"/>
          <w:sz w:val="24"/>
          <w:szCs w:val="24"/>
        </w:rPr>
        <w:t>Blueview</w:t>
      </w:r>
      <w:proofErr w:type="spellEnd"/>
      <w:r w:rsidR="00724D88">
        <w:rPr>
          <w:rFonts w:cs="Arial"/>
          <w:sz w:val="24"/>
          <w:szCs w:val="24"/>
        </w:rPr>
        <w:t xml:space="preserve"> 2D og 3D sonarer</w:t>
      </w:r>
      <w:r w:rsidR="00E023AB" w:rsidRPr="00E023AB">
        <w:rPr>
          <w:rFonts w:cs="Arial"/>
          <w:sz w:val="24"/>
          <w:szCs w:val="24"/>
        </w:rPr>
        <w:t xml:space="preserve">, </w:t>
      </w:r>
      <w:r w:rsidRPr="00E023AB">
        <w:rPr>
          <w:rFonts w:cs="Arial"/>
          <w:sz w:val="24"/>
          <w:szCs w:val="24"/>
        </w:rPr>
        <w:t>lastebil</w:t>
      </w:r>
      <w:r>
        <w:rPr>
          <w:rFonts w:cs="Arial"/>
          <w:sz w:val="24"/>
          <w:szCs w:val="24"/>
        </w:rPr>
        <w:t xml:space="preserve"> med kran.</w:t>
      </w:r>
    </w:p>
    <w:p w14:paraId="2CA779E2" w14:textId="77777777" w:rsidR="00AF46B8" w:rsidRDefault="00AF46B8" w:rsidP="00C44DA8">
      <w:pPr>
        <w:numPr>
          <w:ilvl w:val="0"/>
          <w:numId w:val="8"/>
        </w:num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Forsikring av utstyr.</w:t>
      </w:r>
    </w:p>
    <w:p w14:paraId="2FFB93FE" w14:textId="77777777" w:rsidR="00C44DA8" w:rsidRDefault="00AF46B8" w:rsidP="00C44DA8">
      <w:pPr>
        <w:numPr>
          <w:ilvl w:val="0"/>
          <w:numId w:val="8"/>
        </w:num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Klargjøring og transport av utstyr</w:t>
      </w:r>
      <w:r w:rsidR="00C44DA8">
        <w:rPr>
          <w:rFonts w:cs="Arial"/>
          <w:sz w:val="24"/>
          <w:szCs w:val="24"/>
        </w:rPr>
        <w:t>.</w:t>
      </w:r>
    </w:p>
    <w:p w14:paraId="61693649" w14:textId="77777777" w:rsidR="00C44DA8" w:rsidRDefault="00C44DA8" w:rsidP="00FC073B">
      <w:pPr>
        <w:numPr>
          <w:ilvl w:val="0"/>
          <w:numId w:val="8"/>
        </w:num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Rigging og kl</w:t>
      </w:r>
      <w:r w:rsidR="00582306">
        <w:rPr>
          <w:rFonts w:cs="Arial"/>
          <w:sz w:val="24"/>
          <w:szCs w:val="24"/>
        </w:rPr>
        <w:t>argjøring av ROV-system for begge</w:t>
      </w:r>
      <w:r w:rsidR="000E0D0D">
        <w:rPr>
          <w:rFonts w:cs="Arial"/>
          <w:sz w:val="24"/>
          <w:szCs w:val="24"/>
        </w:rPr>
        <w:t xml:space="preserve"> ender av tunnelen.</w:t>
      </w:r>
    </w:p>
    <w:p w14:paraId="1C548582" w14:textId="77777777" w:rsidR="00C44DA8" w:rsidRDefault="00C44DA8" w:rsidP="00C44DA8">
      <w:pPr>
        <w:numPr>
          <w:ilvl w:val="0"/>
          <w:numId w:val="8"/>
        </w:numPr>
        <w:spacing w:before="0" w:after="0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Scann</w:t>
      </w:r>
      <w:r w:rsidR="00582306">
        <w:rPr>
          <w:rFonts w:cs="Arial"/>
          <w:sz w:val="24"/>
          <w:szCs w:val="24"/>
        </w:rPr>
        <w:t>ing</w:t>
      </w:r>
      <w:proofErr w:type="spellEnd"/>
      <w:r w:rsidR="00582306">
        <w:rPr>
          <w:rFonts w:cs="Arial"/>
          <w:sz w:val="24"/>
          <w:szCs w:val="24"/>
        </w:rPr>
        <w:t xml:space="preserve"> med 3D sonar </w:t>
      </w:r>
      <w:r w:rsidR="001908BD">
        <w:rPr>
          <w:rFonts w:cs="Arial"/>
          <w:sz w:val="24"/>
          <w:szCs w:val="24"/>
        </w:rPr>
        <w:t>fra begge sider, visuell inspeksjon på retur</w:t>
      </w:r>
    </w:p>
    <w:p w14:paraId="719290C9" w14:textId="77777777" w:rsidR="00C44DA8" w:rsidRDefault="00C44DA8" w:rsidP="00C44DA8">
      <w:pPr>
        <w:numPr>
          <w:ilvl w:val="0"/>
          <w:numId w:val="8"/>
        </w:num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Nedrigging og tran</w:t>
      </w:r>
      <w:r w:rsidR="005C170A">
        <w:rPr>
          <w:rFonts w:cs="Arial"/>
          <w:sz w:val="24"/>
          <w:szCs w:val="24"/>
        </w:rPr>
        <w:t>s</w:t>
      </w:r>
      <w:r w:rsidR="007273D1">
        <w:rPr>
          <w:rFonts w:cs="Arial"/>
          <w:sz w:val="24"/>
          <w:szCs w:val="24"/>
        </w:rPr>
        <w:t>port av utstyr</w:t>
      </w:r>
      <w:r>
        <w:rPr>
          <w:rFonts w:cs="Arial"/>
          <w:sz w:val="24"/>
          <w:szCs w:val="24"/>
        </w:rPr>
        <w:t>.</w:t>
      </w:r>
    </w:p>
    <w:p w14:paraId="1EC95094" w14:textId="77777777" w:rsidR="00724D88" w:rsidRDefault="008C3B9B" w:rsidP="00724D88">
      <w:pPr>
        <w:numPr>
          <w:ilvl w:val="0"/>
          <w:numId w:val="8"/>
        </w:num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Reise og opphold for prosjektpersonell.</w:t>
      </w:r>
    </w:p>
    <w:p w14:paraId="2C25046D" w14:textId="77777777" w:rsidR="002A60B5" w:rsidRPr="00460989" w:rsidRDefault="002A60B5" w:rsidP="002A60B5">
      <w:pPr>
        <w:spacing w:before="0" w:after="0"/>
        <w:ind w:left="720"/>
        <w:rPr>
          <w:rFonts w:cs="Arial"/>
          <w:sz w:val="24"/>
          <w:szCs w:val="24"/>
        </w:rPr>
      </w:pPr>
    </w:p>
    <w:p w14:paraId="23278817" w14:textId="77777777" w:rsidR="00F85DB3" w:rsidRDefault="00724D88" w:rsidP="00F85DB3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14:paraId="3E9CA090" w14:textId="77777777" w:rsidR="00F85DB3" w:rsidRDefault="0049683F" w:rsidP="00F85DB3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Pris</w:t>
      </w:r>
      <w:r w:rsidR="00C44DA8">
        <w:rPr>
          <w:rFonts w:cs="Arial"/>
          <w:sz w:val="24"/>
          <w:szCs w:val="24"/>
        </w:rPr>
        <w:t xml:space="preserve"> for O.E. Hagen</w:t>
      </w:r>
      <w:r w:rsidR="000E0D0D">
        <w:rPr>
          <w:rFonts w:cs="Arial"/>
          <w:sz w:val="24"/>
          <w:szCs w:val="24"/>
        </w:rPr>
        <w:t xml:space="preserve"> AS</w:t>
      </w:r>
      <w:r w:rsidR="00C44DA8">
        <w:rPr>
          <w:rFonts w:cs="Arial"/>
          <w:sz w:val="24"/>
          <w:szCs w:val="24"/>
        </w:rPr>
        <w:t xml:space="preserve"> sin del av oppdraget: </w:t>
      </w:r>
      <w:r w:rsidR="00042793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2793">
        <w:rPr>
          <w:rFonts w:cs="Arial"/>
          <w:sz w:val="24"/>
          <w:szCs w:val="24"/>
        </w:rPr>
        <w:tab/>
      </w:r>
      <w:r w:rsidR="00BA588C">
        <w:rPr>
          <w:rFonts w:cs="Arial"/>
          <w:sz w:val="24"/>
          <w:szCs w:val="24"/>
          <w:u w:val="thick"/>
        </w:rPr>
        <w:t>1</w:t>
      </w:r>
      <w:r w:rsidR="006863CD">
        <w:rPr>
          <w:rFonts w:cs="Arial"/>
          <w:sz w:val="24"/>
          <w:szCs w:val="24"/>
          <w:u w:val="thick"/>
        </w:rPr>
        <w:t>.</w:t>
      </w:r>
      <w:r w:rsidR="00BA588C">
        <w:rPr>
          <w:rFonts w:cs="Arial"/>
          <w:sz w:val="24"/>
          <w:szCs w:val="24"/>
          <w:u w:val="thick"/>
        </w:rPr>
        <w:t>6</w:t>
      </w:r>
      <w:r w:rsidR="001908BD">
        <w:rPr>
          <w:rFonts w:cs="Arial"/>
          <w:sz w:val="24"/>
          <w:szCs w:val="24"/>
          <w:u w:val="thick"/>
        </w:rPr>
        <w:t>25</w:t>
      </w:r>
      <w:r w:rsidR="00BA588C">
        <w:rPr>
          <w:rFonts w:cs="Arial"/>
          <w:sz w:val="24"/>
          <w:szCs w:val="24"/>
          <w:u w:val="thick"/>
        </w:rPr>
        <w:t>.</w:t>
      </w:r>
      <w:r w:rsidR="001908BD">
        <w:rPr>
          <w:rFonts w:cs="Arial"/>
          <w:sz w:val="24"/>
          <w:szCs w:val="24"/>
          <w:u w:val="thick"/>
        </w:rPr>
        <w:t>0</w:t>
      </w:r>
      <w:r w:rsidR="00F85DB3" w:rsidRPr="005C380D">
        <w:rPr>
          <w:rFonts w:cs="Arial"/>
          <w:sz w:val="24"/>
          <w:szCs w:val="24"/>
          <w:u w:val="thick"/>
        </w:rPr>
        <w:t>00,-</w:t>
      </w:r>
    </w:p>
    <w:p w14:paraId="19C895B9" w14:textId="77777777" w:rsidR="006863CD" w:rsidRDefault="006863CD" w:rsidP="00F85DB3">
      <w:pPr>
        <w:spacing w:before="0" w:after="0"/>
        <w:rPr>
          <w:rFonts w:cs="Arial"/>
          <w:sz w:val="24"/>
          <w:szCs w:val="24"/>
        </w:rPr>
      </w:pPr>
    </w:p>
    <w:p w14:paraId="3F2492C7" w14:textId="77777777" w:rsidR="006863CD" w:rsidRDefault="00C44DA8" w:rsidP="00F85DB3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Pris</w:t>
      </w:r>
      <w:r w:rsidR="00F85DB3">
        <w:rPr>
          <w:rFonts w:cs="Arial"/>
          <w:sz w:val="24"/>
          <w:szCs w:val="24"/>
        </w:rPr>
        <w:t xml:space="preserve"> er eks MVA</w:t>
      </w:r>
      <w:r w:rsidR="00724D88">
        <w:rPr>
          <w:rFonts w:cs="Arial"/>
          <w:sz w:val="24"/>
          <w:szCs w:val="24"/>
        </w:rPr>
        <w:t>.</w:t>
      </w:r>
    </w:p>
    <w:p w14:paraId="791FBB73" w14:textId="77777777" w:rsidR="006863CD" w:rsidRDefault="006863CD" w:rsidP="00F85DB3">
      <w:pPr>
        <w:spacing w:before="0" w:after="0"/>
        <w:rPr>
          <w:rFonts w:cs="Arial"/>
          <w:sz w:val="24"/>
          <w:szCs w:val="24"/>
        </w:rPr>
      </w:pPr>
    </w:p>
    <w:p w14:paraId="51671ED7" w14:textId="77777777" w:rsidR="00F85DB3" w:rsidRDefault="00625329" w:rsidP="00724D88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Pris</w:t>
      </w:r>
      <w:r w:rsidR="00410D71">
        <w:rPr>
          <w:rFonts w:cs="Arial"/>
          <w:sz w:val="24"/>
          <w:szCs w:val="24"/>
        </w:rPr>
        <w:t xml:space="preserve"> er gitt som </w:t>
      </w:r>
      <w:proofErr w:type="spellStart"/>
      <w:r w:rsidR="00F85DCE">
        <w:rPr>
          <w:rFonts w:cs="Arial"/>
          <w:sz w:val="24"/>
          <w:szCs w:val="24"/>
        </w:rPr>
        <w:t>ein</w:t>
      </w:r>
      <w:proofErr w:type="spellEnd"/>
      <w:r w:rsidR="00F85DCE">
        <w:rPr>
          <w:rFonts w:cs="Arial"/>
          <w:sz w:val="24"/>
          <w:szCs w:val="24"/>
        </w:rPr>
        <w:t xml:space="preserve"> </w:t>
      </w:r>
      <w:commentRangeStart w:id="0"/>
      <w:del w:id="1" w:author="Digerud Erik" w:date="2018-09-20T12:10:00Z">
        <w:r w:rsidR="00F85DCE" w:rsidDel="00D72B00">
          <w:rPr>
            <w:rFonts w:cs="Arial"/>
            <w:sz w:val="24"/>
            <w:szCs w:val="24"/>
          </w:rPr>
          <w:delText xml:space="preserve">rabattert </w:delText>
        </w:r>
      </w:del>
      <w:commentRangeEnd w:id="0"/>
      <w:r w:rsidR="00D72B00">
        <w:rPr>
          <w:rStyle w:val="CommentReference"/>
        </w:rPr>
        <w:commentReference w:id="0"/>
      </w:r>
      <w:r w:rsidR="00410D71">
        <w:rPr>
          <w:rFonts w:cs="Arial"/>
          <w:sz w:val="24"/>
          <w:szCs w:val="24"/>
        </w:rPr>
        <w:t>fastpris</w:t>
      </w:r>
      <w:r w:rsidR="00F85DB3">
        <w:rPr>
          <w:rFonts w:cs="Arial"/>
          <w:sz w:val="24"/>
          <w:szCs w:val="24"/>
        </w:rPr>
        <w:t xml:space="preserve"> </w:t>
      </w:r>
      <w:proofErr w:type="spellStart"/>
      <w:r w:rsidR="00F85DB3">
        <w:rPr>
          <w:rFonts w:cs="Arial"/>
          <w:sz w:val="24"/>
          <w:szCs w:val="24"/>
        </w:rPr>
        <w:t>utifrå</w:t>
      </w:r>
      <w:proofErr w:type="spellEnd"/>
      <w:r w:rsidR="00F85DB3">
        <w:rPr>
          <w:rFonts w:cs="Arial"/>
          <w:sz w:val="24"/>
          <w:szCs w:val="24"/>
        </w:rPr>
        <w:t xml:space="preserve"> estimert oppdragstid på</w:t>
      </w:r>
      <w:r w:rsidR="00724D88">
        <w:rPr>
          <w:rFonts w:cs="Arial"/>
          <w:sz w:val="24"/>
          <w:szCs w:val="24"/>
        </w:rPr>
        <w:t xml:space="preserve"> anlegget på inn</w:t>
      </w:r>
      <w:r>
        <w:rPr>
          <w:rFonts w:cs="Arial"/>
          <w:sz w:val="24"/>
          <w:szCs w:val="24"/>
        </w:rPr>
        <w:t>til 5</w:t>
      </w:r>
      <w:r w:rsidR="00724D88">
        <w:rPr>
          <w:rFonts w:cs="Arial"/>
          <w:sz w:val="24"/>
          <w:szCs w:val="24"/>
        </w:rPr>
        <w:t xml:space="preserve"> dage</w:t>
      </w:r>
      <w:r w:rsidR="00F85DB3">
        <w:rPr>
          <w:rFonts w:cs="Arial"/>
          <w:sz w:val="24"/>
          <w:szCs w:val="24"/>
        </w:rPr>
        <w:t xml:space="preserve">r. </w:t>
      </w:r>
    </w:p>
    <w:p w14:paraId="7C1705E1" w14:textId="77777777" w:rsidR="00567847" w:rsidRDefault="00567847" w:rsidP="00724D88">
      <w:pPr>
        <w:spacing w:before="0" w:after="0"/>
        <w:rPr>
          <w:rFonts w:cs="Arial"/>
          <w:sz w:val="24"/>
          <w:szCs w:val="24"/>
        </w:rPr>
      </w:pPr>
    </w:p>
    <w:p w14:paraId="1A497889" w14:textId="77777777" w:rsidR="00567847" w:rsidRDefault="00AF46B8" w:rsidP="00724D88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Pris er gitt med forbehold om at oppdraget utføres i løpet av inneværende år.</w:t>
      </w:r>
    </w:p>
    <w:p w14:paraId="0FA1D38C" w14:textId="77777777" w:rsidR="00BF51F4" w:rsidRDefault="00BF51F4" w:rsidP="00BF51F4">
      <w:pPr>
        <w:spacing w:before="0" w:after="0"/>
        <w:rPr>
          <w:rFonts w:cs="Arial"/>
          <w:sz w:val="24"/>
          <w:szCs w:val="24"/>
        </w:rPr>
      </w:pPr>
    </w:p>
    <w:p w14:paraId="4E3D690A" w14:textId="77777777" w:rsidR="00BA588C" w:rsidRDefault="00BF51F4" w:rsidP="00F046F1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Vedlagt er en generell beskrivelse av utstyr og arbeidsflyt. En mer detaljert arbeidsplan fo</w:t>
      </w:r>
      <w:r w:rsidR="00F046F1">
        <w:rPr>
          <w:rFonts w:cs="Arial"/>
          <w:sz w:val="24"/>
          <w:szCs w:val="24"/>
        </w:rPr>
        <w:t xml:space="preserve">r denne jobben leveres dersom tilbudet er av </w:t>
      </w:r>
      <w:proofErr w:type="spellStart"/>
      <w:r w:rsidR="00F046F1">
        <w:rPr>
          <w:rFonts w:cs="Arial"/>
          <w:sz w:val="24"/>
          <w:szCs w:val="24"/>
        </w:rPr>
        <w:t>interresse</w:t>
      </w:r>
      <w:proofErr w:type="spellEnd"/>
      <w:r w:rsidR="00F046F1">
        <w:rPr>
          <w:rFonts w:cs="Arial"/>
          <w:sz w:val="24"/>
          <w:szCs w:val="24"/>
        </w:rPr>
        <w:t>.</w:t>
      </w:r>
    </w:p>
    <w:p w14:paraId="24F393E7" w14:textId="77777777" w:rsidR="00477D70" w:rsidRDefault="00477D70" w:rsidP="00477D70">
      <w:pPr>
        <w:spacing w:before="0" w:after="0"/>
        <w:ind w:hanging="426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</w:p>
    <w:p w14:paraId="2F7DD4A5" w14:textId="77777777" w:rsidR="00477D70" w:rsidRDefault="00477D70" w:rsidP="00477D70">
      <w:pPr>
        <w:spacing w:before="0" w:after="0"/>
        <w:ind w:hanging="426"/>
        <w:rPr>
          <w:ins w:id="2" w:author="Digerud Erik" w:date="2018-09-20T11:07:00Z"/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Fre</w:t>
      </w:r>
      <w:r w:rsidR="0090692C">
        <w:rPr>
          <w:rFonts w:cs="Arial"/>
          <w:b/>
          <w:sz w:val="24"/>
          <w:szCs w:val="24"/>
        </w:rPr>
        <w:t>mgangsmåte</w:t>
      </w:r>
    </w:p>
    <w:p w14:paraId="09537B9C" w14:textId="77777777" w:rsidR="0090692C" w:rsidRPr="00213BC1" w:rsidRDefault="0090692C" w:rsidP="00477D70">
      <w:pPr>
        <w:spacing w:before="0" w:after="0"/>
        <w:ind w:hanging="426"/>
        <w:rPr>
          <w:rFonts w:cs="Arial"/>
          <w:sz w:val="24"/>
          <w:szCs w:val="24"/>
          <w:rPrChange w:id="3" w:author="Digerud Erik" w:date="2018-09-20T11:59:00Z">
            <w:rPr>
              <w:rFonts w:cs="Arial"/>
              <w:b/>
              <w:sz w:val="24"/>
              <w:szCs w:val="24"/>
            </w:rPr>
          </w:rPrChange>
        </w:rPr>
      </w:pPr>
      <w:ins w:id="4" w:author="Digerud Erik" w:date="2018-09-20T11:07:00Z">
        <w:r>
          <w:rPr>
            <w:rFonts w:cs="Arial"/>
            <w:b/>
            <w:sz w:val="24"/>
            <w:szCs w:val="24"/>
          </w:rPr>
          <w:tab/>
        </w:r>
      </w:ins>
      <w:ins w:id="5" w:author="Digerud Erik" w:date="2018-09-20T12:00:00Z">
        <w:r w:rsidR="00D72B00">
          <w:rPr>
            <w:rFonts w:cs="Arial"/>
            <w:sz w:val="24"/>
            <w:szCs w:val="24"/>
          </w:rPr>
          <w:t>Det planlegges for inspeksjon av avløpstunnelen</w:t>
        </w:r>
      </w:ins>
      <w:ins w:id="6" w:author="Digerud Erik" w:date="2018-09-20T12:01:00Z">
        <w:r w:rsidR="00D72B00">
          <w:rPr>
            <w:rFonts w:cs="Arial"/>
            <w:sz w:val="24"/>
            <w:szCs w:val="24"/>
          </w:rPr>
          <w:t xml:space="preserve"> i to </w:t>
        </w:r>
      </w:ins>
      <w:ins w:id="7" w:author="Digerud Erik" w:date="2018-09-20T12:02:00Z">
        <w:r w:rsidR="00D72B00">
          <w:rPr>
            <w:rFonts w:cs="Arial"/>
            <w:sz w:val="24"/>
            <w:szCs w:val="24"/>
          </w:rPr>
          <w:t>omganger</w:t>
        </w:r>
      </w:ins>
      <w:ins w:id="8" w:author="Digerud Erik" w:date="2018-09-20T12:03:00Z">
        <w:r w:rsidR="00D72B00">
          <w:rPr>
            <w:rFonts w:cs="Arial"/>
            <w:sz w:val="24"/>
            <w:szCs w:val="24"/>
          </w:rPr>
          <w:t>, fra svingekammer</w:t>
        </w:r>
      </w:ins>
      <w:ins w:id="9" w:author="Digerud Erik" w:date="2018-09-20T12:04:00Z">
        <w:r w:rsidR="00D72B00">
          <w:rPr>
            <w:rFonts w:cs="Arial"/>
            <w:sz w:val="24"/>
            <w:szCs w:val="24"/>
          </w:rPr>
          <w:t>/s</w:t>
        </w:r>
      </w:ins>
      <w:ins w:id="10" w:author="Digerud Erik" w:date="2018-09-20T12:03:00Z">
        <w:r w:rsidR="00D72B00">
          <w:rPr>
            <w:rFonts w:cs="Arial"/>
            <w:sz w:val="24"/>
            <w:szCs w:val="24"/>
          </w:rPr>
          <w:t>ugerørsluke</w:t>
        </w:r>
      </w:ins>
      <w:ins w:id="11" w:author="Digerud Erik" w:date="2018-09-20T12:04:00Z">
        <w:r w:rsidR="00D72B00">
          <w:rPr>
            <w:rFonts w:cs="Arial"/>
            <w:sz w:val="24"/>
            <w:szCs w:val="24"/>
          </w:rPr>
          <w:t>r</w:t>
        </w:r>
      </w:ins>
      <w:ins w:id="12" w:author="Digerud Erik" w:date="2018-09-20T12:03:00Z">
        <w:r w:rsidR="00D72B00">
          <w:rPr>
            <w:rFonts w:cs="Arial"/>
            <w:sz w:val="24"/>
            <w:szCs w:val="24"/>
          </w:rPr>
          <w:t xml:space="preserve"> og fra varegrind </w:t>
        </w:r>
        <w:proofErr w:type="spellStart"/>
        <w:r w:rsidR="00D72B00">
          <w:rPr>
            <w:rFonts w:cs="Arial"/>
            <w:sz w:val="24"/>
            <w:szCs w:val="24"/>
          </w:rPr>
          <w:t>Ånestøl</w:t>
        </w:r>
        <w:proofErr w:type="spellEnd"/>
        <w:r w:rsidR="00D72B00">
          <w:rPr>
            <w:rFonts w:cs="Arial"/>
            <w:sz w:val="24"/>
            <w:szCs w:val="24"/>
          </w:rPr>
          <w:t xml:space="preserve">. ROVen føres så 6 </w:t>
        </w:r>
      </w:ins>
      <w:ins w:id="13" w:author="Digerud Erik" w:date="2018-09-20T12:04:00Z">
        <w:r w:rsidR="00D72B00">
          <w:rPr>
            <w:rFonts w:cs="Arial"/>
            <w:sz w:val="24"/>
            <w:szCs w:val="24"/>
          </w:rPr>
          <w:t>km inn og tilbake fra de to adkomsten slik at hele tunnelens lengde</w:t>
        </w:r>
      </w:ins>
      <w:ins w:id="14" w:author="Digerud Erik" w:date="2018-09-20T12:05:00Z">
        <w:r w:rsidR="00D72B00">
          <w:rPr>
            <w:rFonts w:cs="Arial"/>
            <w:sz w:val="24"/>
            <w:szCs w:val="24"/>
          </w:rPr>
          <w:t xml:space="preserve"> (12 km)</w:t>
        </w:r>
      </w:ins>
      <w:ins w:id="15" w:author="Digerud Erik" w:date="2018-09-20T12:04:00Z">
        <w:r w:rsidR="00D72B00">
          <w:rPr>
            <w:rFonts w:cs="Arial"/>
            <w:sz w:val="24"/>
            <w:szCs w:val="24"/>
          </w:rPr>
          <w:t xml:space="preserve"> blir inspisert.</w:t>
        </w:r>
      </w:ins>
    </w:p>
    <w:p w14:paraId="62B9D5F4" w14:textId="77777777" w:rsidR="00477D70" w:rsidRDefault="00477D70" w:rsidP="00477D70">
      <w:pPr>
        <w:spacing w:before="0" w:after="0"/>
        <w:ind w:hanging="426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</w:p>
    <w:p w14:paraId="0E51DA05" w14:textId="77777777" w:rsidR="0090692C" w:rsidRDefault="00477D70" w:rsidP="0090692C">
      <w:pPr>
        <w:spacing w:before="0" w:after="0"/>
        <w:ind w:hanging="426"/>
        <w:rPr>
          <w:ins w:id="16" w:author="Digerud Erik" w:date="2018-09-20T11:07:00Z"/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90692C">
        <w:rPr>
          <w:rFonts w:cs="Arial"/>
          <w:b/>
          <w:sz w:val="24"/>
          <w:szCs w:val="24"/>
        </w:rPr>
        <w:t>F</w:t>
      </w:r>
      <w:r w:rsidRPr="00477D70">
        <w:rPr>
          <w:rFonts w:cs="Arial"/>
          <w:b/>
          <w:sz w:val="24"/>
          <w:szCs w:val="24"/>
        </w:rPr>
        <w:t>remdriftsplan</w:t>
      </w:r>
    </w:p>
    <w:p w14:paraId="7525A643" w14:textId="77777777" w:rsidR="00A27702" w:rsidRDefault="0090692C" w:rsidP="00A27702">
      <w:pPr>
        <w:spacing w:before="0" w:after="0"/>
        <w:ind w:hanging="426"/>
        <w:rPr>
          <w:ins w:id="17" w:author="Digerud Erik" w:date="2018-09-20T11:11:00Z"/>
          <w:rFonts w:cs="Arial"/>
          <w:sz w:val="24"/>
          <w:szCs w:val="24"/>
        </w:rPr>
      </w:pPr>
      <w:ins w:id="18" w:author="Digerud Erik" w:date="2018-09-20T11:07:00Z">
        <w:r>
          <w:rPr>
            <w:rFonts w:cs="Arial"/>
            <w:b/>
            <w:sz w:val="24"/>
            <w:szCs w:val="24"/>
          </w:rPr>
          <w:tab/>
        </w:r>
        <w:r>
          <w:rPr>
            <w:rFonts w:cs="Arial"/>
            <w:sz w:val="24"/>
            <w:szCs w:val="24"/>
            <w:u w:val="single"/>
          </w:rPr>
          <w:t>Dag 1:</w:t>
        </w:r>
      </w:ins>
      <w:ins w:id="19" w:author="Digerud Erik" w:date="2018-09-20T11:11:00Z">
        <w:r w:rsidR="00A27702">
          <w:rPr>
            <w:rFonts w:cs="Arial"/>
            <w:sz w:val="24"/>
            <w:szCs w:val="24"/>
            <w:u w:val="single"/>
          </w:rPr>
          <w:t xml:space="preserve"> </w:t>
        </w:r>
        <w:r w:rsidR="00A27702">
          <w:rPr>
            <w:rFonts w:cs="Arial"/>
            <w:sz w:val="24"/>
            <w:szCs w:val="24"/>
          </w:rPr>
          <w:t>Normal drift på kraftverket.</w:t>
        </w:r>
      </w:ins>
      <w:ins w:id="20" w:author="Digerud Erik" w:date="2018-09-20T11:07:00Z">
        <w:r>
          <w:rPr>
            <w:rFonts w:cs="Arial"/>
            <w:sz w:val="24"/>
            <w:szCs w:val="24"/>
            <w:u w:val="single"/>
          </w:rPr>
          <w:t xml:space="preserve"> </w:t>
        </w:r>
        <w:r>
          <w:rPr>
            <w:rFonts w:cs="Arial"/>
            <w:sz w:val="24"/>
            <w:szCs w:val="24"/>
          </w:rPr>
          <w:t>Ankomst og tilrigging</w:t>
        </w:r>
      </w:ins>
      <w:ins w:id="21" w:author="Digerud Erik" w:date="2018-09-20T11:08:00Z">
        <w:r>
          <w:rPr>
            <w:rFonts w:cs="Arial"/>
            <w:sz w:val="24"/>
            <w:szCs w:val="24"/>
          </w:rPr>
          <w:t xml:space="preserve"> ved sugerørsluker.</w:t>
        </w:r>
      </w:ins>
    </w:p>
    <w:p w14:paraId="40685E3D" w14:textId="130BDE86" w:rsidR="0090692C" w:rsidRDefault="00A27702" w:rsidP="00A27702">
      <w:pPr>
        <w:spacing w:before="0" w:after="0"/>
        <w:ind w:hanging="426"/>
        <w:rPr>
          <w:ins w:id="22" w:author="Digerud Erik" w:date="2018-09-20T11:09:00Z"/>
          <w:rFonts w:cs="Arial"/>
          <w:sz w:val="24"/>
          <w:szCs w:val="24"/>
        </w:rPr>
      </w:pPr>
      <w:ins w:id="23" w:author="Digerud Erik" w:date="2018-09-20T11:12:00Z">
        <w:r>
          <w:rPr>
            <w:rFonts w:cs="Arial"/>
            <w:sz w:val="24"/>
            <w:szCs w:val="24"/>
          </w:rPr>
          <w:tab/>
        </w:r>
      </w:ins>
      <w:ins w:id="24" w:author="Digerud Erik" w:date="2018-09-20T11:08:00Z">
        <w:r w:rsidR="0090692C" w:rsidRPr="00213BC1">
          <w:rPr>
            <w:rFonts w:cs="Arial"/>
            <w:sz w:val="24"/>
            <w:szCs w:val="24"/>
            <w:u w:val="single"/>
            <w:rPrChange w:id="25" w:author="Digerud Erik" w:date="2018-09-20T12:00:00Z">
              <w:rPr>
                <w:rFonts w:cs="Arial"/>
                <w:sz w:val="24"/>
                <w:szCs w:val="24"/>
              </w:rPr>
            </w:rPrChange>
          </w:rPr>
          <w:t>Dag 2</w:t>
        </w:r>
        <w:r w:rsidR="0090692C">
          <w:rPr>
            <w:rFonts w:cs="Arial"/>
            <w:sz w:val="24"/>
            <w:szCs w:val="24"/>
          </w:rPr>
          <w:t>: Stans på kraftverk og inspeksjo</w:t>
        </w:r>
      </w:ins>
      <w:ins w:id="26" w:author="Digerud Erik" w:date="2018-09-20T11:09:00Z">
        <w:r w:rsidR="0090692C">
          <w:rPr>
            <w:rFonts w:cs="Arial"/>
            <w:sz w:val="24"/>
            <w:szCs w:val="24"/>
          </w:rPr>
          <w:t>n fra sugerørsluker og 6 km inn på avløpstunnelen.</w:t>
        </w:r>
        <w:bookmarkStart w:id="27" w:name="_GoBack"/>
        <w:bookmarkEnd w:id="27"/>
      </w:ins>
    </w:p>
    <w:p w14:paraId="7EF41469" w14:textId="77777777" w:rsidR="0090692C" w:rsidRDefault="0090692C" w:rsidP="0090692C">
      <w:pPr>
        <w:spacing w:before="0" w:after="0"/>
        <w:ind w:hanging="426"/>
        <w:rPr>
          <w:ins w:id="28" w:author="Digerud Erik" w:date="2018-09-20T11:09:00Z"/>
          <w:rFonts w:cs="Arial"/>
          <w:sz w:val="24"/>
          <w:szCs w:val="24"/>
        </w:rPr>
      </w:pPr>
      <w:ins w:id="29" w:author="Digerud Erik" w:date="2018-09-20T11:09:00Z">
        <w:r>
          <w:rPr>
            <w:rFonts w:cs="Arial"/>
            <w:sz w:val="24"/>
            <w:szCs w:val="24"/>
          </w:rPr>
          <w:tab/>
        </w:r>
        <w:r w:rsidRPr="00213BC1">
          <w:rPr>
            <w:rFonts w:cs="Arial"/>
            <w:sz w:val="24"/>
            <w:szCs w:val="24"/>
            <w:u w:val="single"/>
            <w:rPrChange w:id="30" w:author="Digerud Erik" w:date="2018-09-20T12:00:00Z">
              <w:rPr>
                <w:rFonts w:cs="Arial"/>
                <w:sz w:val="24"/>
                <w:szCs w:val="24"/>
              </w:rPr>
            </w:rPrChange>
          </w:rPr>
          <w:t>Dag</w:t>
        </w:r>
      </w:ins>
      <w:ins w:id="31" w:author="Digerud Erik" w:date="2018-09-20T11:11:00Z">
        <w:r w:rsidR="00A27702" w:rsidRPr="00213BC1">
          <w:rPr>
            <w:rFonts w:cs="Arial"/>
            <w:sz w:val="24"/>
            <w:szCs w:val="24"/>
            <w:u w:val="single"/>
            <w:rPrChange w:id="32" w:author="Digerud Erik" w:date="2018-09-20T12:00:00Z">
              <w:rPr>
                <w:rFonts w:cs="Arial"/>
                <w:sz w:val="24"/>
                <w:szCs w:val="24"/>
              </w:rPr>
            </w:rPrChange>
          </w:rPr>
          <w:t xml:space="preserve"> 3</w:t>
        </w:r>
      </w:ins>
      <w:ins w:id="33" w:author="Digerud Erik" w:date="2018-09-20T11:09:00Z">
        <w:r w:rsidRPr="00213BC1">
          <w:rPr>
            <w:rFonts w:cs="Arial"/>
            <w:sz w:val="24"/>
            <w:szCs w:val="24"/>
            <w:u w:val="single"/>
            <w:rPrChange w:id="34" w:author="Digerud Erik" w:date="2018-09-20T12:00:00Z">
              <w:rPr>
                <w:rFonts w:cs="Arial"/>
                <w:sz w:val="24"/>
                <w:szCs w:val="24"/>
              </w:rPr>
            </w:rPrChange>
          </w:rPr>
          <w:t>:</w:t>
        </w:r>
        <w:r>
          <w:rPr>
            <w:rFonts w:cs="Arial"/>
            <w:sz w:val="24"/>
            <w:szCs w:val="24"/>
          </w:rPr>
          <w:t xml:space="preserve"> Drift på kraftverk. </w:t>
        </w:r>
        <w:proofErr w:type="spellStart"/>
        <w:r>
          <w:rPr>
            <w:rFonts w:cs="Arial"/>
            <w:sz w:val="24"/>
            <w:szCs w:val="24"/>
          </w:rPr>
          <w:t>Omrigging</w:t>
        </w:r>
        <w:proofErr w:type="spellEnd"/>
        <w:r>
          <w:rPr>
            <w:rFonts w:cs="Arial"/>
            <w:sz w:val="24"/>
            <w:szCs w:val="24"/>
          </w:rPr>
          <w:t xml:space="preserve"> til </w:t>
        </w:r>
        <w:proofErr w:type="spellStart"/>
        <w:r>
          <w:rPr>
            <w:rFonts w:cs="Arial"/>
            <w:sz w:val="24"/>
            <w:szCs w:val="24"/>
          </w:rPr>
          <w:t>Ånestøl</w:t>
        </w:r>
        <w:proofErr w:type="spellEnd"/>
        <w:r>
          <w:rPr>
            <w:rFonts w:cs="Arial"/>
            <w:sz w:val="24"/>
            <w:szCs w:val="24"/>
          </w:rPr>
          <w:t>.</w:t>
        </w:r>
      </w:ins>
    </w:p>
    <w:p w14:paraId="74C00092" w14:textId="77777777" w:rsidR="0090692C" w:rsidRDefault="0090692C" w:rsidP="0090692C">
      <w:pPr>
        <w:spacing w:before="0" w:after="0"/>
        <w:ind w:hanging="426"/>
        <w:rPr>
          <w:ins w:id="35" w:author="Digerud Erik" w:date="2018-09-20T11:10:00Z"/>
          <w:rFonts w:cs="Arial"/>
          <w:sz w:val="24"/>
          <w:szCs w:val="24"/>
          <w:u w:val="single"/>
        </w:rPr>
      </w:pPr>
      <w:ins w:id="36" w:author="Digerud Erik" w:date="2018-09-20T11:09:00Z">
        <w:r>
          <w:rPr>
            <w:rFonts w:cs="Arial"/>
            <w:sz w:val="24"/>
            <w:szCs w:val="24"/>
            <w:u w:val="single"/>
          </w:rPr>
          <w:tab/>
          <w:t>Dag 4: S</w:t>
        </w:r>
      </w:ins>
      <w:ins w:id="37" w:author="Digerud Erik" w:date="2018-09-20T11:10:00Z">
        <w:r>
          <w:rPr>
            <w:rFonts w:cs="Arial"/>
            <w:sz w:val="24"/>
            <w:szCs w:val="24"/>
            <w:u w:val="single"/>
          </w:rPr>
          <w:t xml:space="preserve">tans på kraftverket og inspeksjon fra varegrind </w:t>
        </w:r>
        <w:proofErr w:type="spellStart"/>
        <w:r>
          <w:rPr>
            <w:rFonts w:cs="Arial"/>
            <w:sz w:val="24"/>
            <w:szCs w:val="24"/>
            <w:u w:val="single"/>
          </w:rPr>
          <w:t>Ånestøl</w:t>
        </w:r>
        <w:proofErr w:type="spellEnd"/>
        <w:r>
          <w:rPr>
            <w:rFonts w:cs="Arial"/>
            <w:sz w:val="24"/>
            <w:szCs w:val="24"/>
            <w:u w:val="single"/>
          </w:rPr>
          <w:t xml:space="preserve"> og 6 km inn på avløpstunnelen.</w:t>
        </w:r>
        <w:r w:rsidR="00A27702">
          <w:rPr>
            <w:rFonts w:cs="Arial"/>
            <w:sz w:val="24"/>
            <w:szCs w:val="24"/>
            <w:u w:val="single"/>
          </w:rPr>
          <w:t xml:space="preserve"> </w:t>
        </w:r>
        <w:proofErr w:type="spellStart"/>
        <w:r w:rsidR="00A27702">
          <w:rPr>
            <w:rFonts w:cs="Arial"/>
            <w:sz w:val="24"/>
            <w:szCs w:val="24"/>
            <w:u w:val="single"/>
          </w:rPr>
          <w:t>Nedrigg</w:t>
        </w:r>
        <w:proofErr w:type="spellEnd"/>
        <w:r w:rsidR="00A27702">
          <w:rPr>
            <w:rFonts w:cs="Arial"/>
            <w:sz w:val="24"/>
            <w:szCs w:val="24"/>
            <w:u w:val="single"/>
          </w:rPr>
          <w:t>.</w:t>
        </w:r>
      </w:ins>
    </w:p>
    <w:p w14:paraId="04E2C7C5" w14:textId="77777777" w:rsidR="00A27702" w:rsidRPr="00A27702" w:rsidRDefault="00A27702" w:rsidP="0090692C">
      <w:pPr>
        <w:spacing w:before="0" w:after="0"/>
        <w:ind w:hanging="426"/>
        <w:rPr>
          <w:rFonts w:cs="Arial"/>
          <w:sz w:val="24"/>
          <w:szCs w:val="24"/>
          <w:rPrChange w:id="38" w:author="Digerud Erik" w:date="2018-09-20T11:10:00Z">
            <w:rPr>
              <w:rFonts w:cs="Arial"/>
              <w:b/>
              <w:sz w:val="24"/>
              <w:szCs w:val="24"/>
            </w:rPr>
          </w:rPrChange>
        </w:rPr>
      </w:pPr>
      <w:ins w:id="39" w:author="Digerud Erik" w:date="2018-09-20T11:10:00Z">
        <w:r>
          <w:rPr>
            <w:rFonts w:cs="Arial"/>
            <w:sz w:val="24"/>
            <w:szCs w:val="24"/>
            <w:u w:val="single"/>
          </w:rPr>
          <w:tab/>
        </w:r>
        <w:r w:rsidRPr="00213BC1">
          <w:rPr>
            <w:rFonts w:cs="Arial"/>
            <w:sz w:val="24"/>
            <w:szCs w:val="24"/>
            <w:u w:val="single"/>
            <w:rPrChange w:id="40" w:author="Digerud Erik" w:date="2018-09-20T12:00:00Z">
              <w:rPr>
                <w:rFonts w:cs="Arial"/>
                <w:sz w:val="24"/>
                <w:szCs w:val="24"/>
              </w:rPr>
            </w:rPrChange>
          </w:rPr>
          <w:t>Dag 5:</w:t>
        </w:r>
        <w:r>
          <w:rPr>
            <w:rFonts w:cs="Arial"/>
            <w:sz w:val="24"/>
            <w:szCs w:val="24"/>
          </w:rPr>
          <w:t xml:space="preserve"> Start på anle</w:t>
        </w:r>
      </w:ins>
      <w:ins w:id="41" w:author="Digerud Erik" w:date="2018-09-20T11:11:00Z">
        <w:r>
          <w:rPr>
            <w:rFonts w:cs="Arial"/>
            <w:sz w:val="24"/>
            <w:szCs w:val="24"/>
          </w:rPr>
          <w:t>gget.</w:t>
        </w:r>
      </w:ins>
    </w:p>
    <w:p w14:paraId="0B16853F" w14:textId="77777777" w:rsidR="0090692C" w:rsidRDefault="0090692C" w:rsidP="00B414A6">
      <w:pPr>
        <w:spacing w:before="0" w:after="0"/>
        <w:ind w:hanging="426"/>
        <w:rPr>
          <w:ins w:id="42" w:author="Digerud Erik" w:date="2018-09-20T11:12:00Z"/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</w:p>
    <w:p w14:paraId="7A026998" w14:textId="77777777" w:rsidR="00A27702" w:rsidRDefault="00A27702" w:rsidP="00B414A6">
      <w:pPr>
        <w:spacing w:before="0" w:after="0"/>
        <w:ind w:hanging="426"/>
        <w:rPr>
          <w:ins w:id="43" w:author="Digerud Erik" w:date="2018-09-20T11:15:00Z"/>
          <w:rFonts w:cs="Arial"/>
          <w:sz w:val="24"/>
          <w:szCs w:val="24"/>
        </w:rPr>
      </w:pPr>
      <w:ins w:id="44" w:author="Digerud Erik" w:date="2018-09-20T11:12:00Z">
        <w:r>
          <w:rPr>
            <w:rFonts w:cs="Arial"/>
            <w:b/>
            <w:sz w:val="24"/>
            <w:szCs w:val="24"/>
          </w:rPr>
          <w:tab/>
        </w:r>
      </w:ins>
      <w:ins w:id="45" w:author="Digerud Erik" w:date="2018-09-20T11:13:00Z">
        <w:r>
          <w:rPr>
            <w:rFonts w:cs="Arial"/>
            <w:sz w:val="24"/>
            <w:szCs w:val="24"/>
          </w:rPr>
          <w:t xml:space="preserve">Eksakte tidspunkt for start og stopp på kraftverket må </w:t>
        </w:r>
      </w:ins>
      <w:ins w:id="46" w:author="Digerud Erik" w:date="2018-09-20T11:14:00Z">
        <w:r>
          <w:rPr>
            <w:rFonts w:cs="Arial"/>
            <w:sz w:val="24"/>
            <w:szCs w:val="24"/>
          </w:rPr>
          <w:t>vurderes</w:t>
        </w:r>
      </w:ins>
      <w:ins w:id="47" w:author="Digerud Erik" w:date="2018-09-20T12:06:00Z">
        <w:r w:rsidR="00D72B00">
          <w:rPr>
            <w:rFonts w:cs="Arial"/>
            <w:sz w:val="24"/>
            <w:szCs w:val="24"/>
          </w:rPr>
          <w:t xml:space="preserve"> basert på framdrift underveis</w:t>
        </w:r>
      </w:ins>
      <w:ins w:id="48" w:author="Digerud Erik" w:date="2018-09-20T11:14:00Z">
        <w:r>
          <w:rPr>
            <w:rFonts w:cs="Arial"/>
            <w:sz w:val="24"/>
            <w:szCs w:val="24"/>
          </w:rPr>
          <w:t xml:space="preserve"> i samråd med oppdragsgiver</w:t>
        </w:r>
      </w:ins>
      <w:ins w:id="49" w:author="Digerud Erik" w:date="2018-09-20T11:15:00Z">
        <w:r>
          <w:rPr>
            <w:rFonts w:cs="Arial"/>
            <w:sz w:val="24"/>
            <w:szCs w:val="24"/>
          </w:rPr>
          <w:t>.</w:t>
        </w:r>
      </w:ins>
      <w:ins w:id="50" w:author="Digerud Erik" w:date="2018-09-20T12:07:00Z">
        <w:r w:rsidR="00D72B00">
          <w:rPr>
            <w:rFonts w:cs="Arial"/>
            <w:sz w:val="24"/>
            <w:szCs w:val="24"/>
          </w:rPr>
          <w:t xml:space="preserve"> Det anbefales at det planlegges for en ekstra inspeksjonsdag for å ta høyde for eventuelle utfordringer underveis.</w:t>
        </w:r>
      </w:ins>
    </w:p>
    <w:p w14:paraId="4999F6C3" w14:textId="77777777" w:rsidR="00A27702" w:rsidRPr="00A27702" w:rsidRDefault="00A27702" w:rsidP="00B414A6">
      <w:pPr>
        <w:spacing w:before="0" w:after="0"/>
        <w:ind w:hanging="426"/>
        <w:rPr>
          <w:rFonts w:cs="Arial"/>
          <w:sz w:val="24"/>
          <w:szCs w:val="24"/>
          <w:rPrChange w:id="51" w:author="Digerud Erik" w:date="2018-09-20T11:12:00Z">
            <w:rPr>
              <w:rFonts w:cs="Arial"/>
              <w:b/>
              <w:sz w:val="24"/>
              <w:szCs w:val="24"/>
            </w:rPr>
          </w:rPrChange>
        </w:rPr>
      </w:pPr>
      <w:ins w:id="52" w:author="Digerud Erik" w:date="2018-09-20T11:15:00Z">
        <w:r>
          <w:rPr>
            <w:rFonts w:cs="Arial"/>
            <w:sz w:val="24"/>
            <w:szCs w:val="24"/>
          </w:rPr>
          <w:tab/>
        </w:r>
      </w:ins>
      <w:ins w:id="53" w:author="Digerud Erik" w:date="2018-09-20T11:13:00Z">
        <w:r>
          <w:rPr>
            <w:rFonts w:cs="Arial"/>
            <w:sz w:val="24"/>
            <w:szCs w:val="24"/>
          </w:rPr>
          <w:tab/>
        </w:r>
      </w:ins>
    </w:p>
    <w:p w14:paraId="329C6B23" w14:textId="77777777" w:rsidR="00B414A6" w:rsidRDefault="0090692C" w:rsidP="00B414A6">
      <w:pPr>
        <w:spacing w:before="0" w:after="0"/>
        <w:ind w:hanging="426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B414A6" w:rsidRPr="00BC42F2">
        <w:rPr>
          <w:rFonts w:cs="Arial"/>
          <w:b/>
          <w:sz w:val="24"/>
          <w:szCs w:val="24"/>
        </w:rPr>
        <w:t>Generelle betingelser</w:t>
      </w:r>
    </w:p>
    <w:p w14:paraId="35C6DE74" w14:textId="77777777" w:rsidR="0090692C" w:rsidRDefault="0090692C" w:rsidP="00B414A6">
      <w:pPr>
        <w:spacing w:before="0" w:after="0"/>
        <w:ind w:hanging="426"/>
        <w:rPr>
          <w:rFonts w:cs="Arial"/>
          <w:b/>
          <w:sz w:val="24"/>
          <w:szCs w:val="24"/>
        </w:rPr>
      </w:pPr>
    </w:p>
    <w:p w14:paraId="2950DF95" w14:textId="55A87EF7" w:rsidR="0090692C" w:rsidRPr="0090692C" w:rsidRDefault="0090692C" w:rsidP="00B414A6">
      <w:pPr>
        <w:spacing w:before="0" w:after="0"/>
        <w:ind w:hanging="426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ins w:id="54" w:author="Digerud Erik" w:date="2018-09-20T11:04:00Z">
        <w:r>
          <w:rPr>
            <w:rFonts w:cs="Arial"/>
            <w:sz w:val="24"/>
            <w:szCs w:val="24"/>
          </w:rPr>
          <w:t xml:space="preserve">Inspeksjonslengden nedstrøms bypass-tunnel ved raset kan ikke garanteres da det er usikkert hvor stor kabelfriksjonen blir gjennom </w:t>
        </w:r>
      </w:ins>
      <w:ins w:id="55" w:author="Digerud Erik" w:date="2018-09-20T12:13:00Z">
        <w:r w:rsidR="00B72ACF">
          <w:rPr>
            <w:rFonts w:cs="Arial"/>
            <w:sz w:val="24"/>
            <w:szCs w:val="24"/>
          </w:rPr>
          <w:t>denne</w:t>
        </w:r>
      </w:ins>
      <w:ins w:id="56" w:author="Digerud Erik" w:date="2018-09-20T11:04:00Z">
        <w:r>
          <w:rPr>
            <w:rFonts w:cs="Arial"/>
            <w:sz w:val="24"/>
            <w:szCs w:val="24"/>
          </w:rPr>
          <w:t>.</w:t>
        </w:r>
        <w:r>
          <w:rPr>
            <w:rFonts w:cs="Arial"/>
            <w:sz w:val="24"/>
            <w:szCs w:val="24"/>
          </w:rPr>
          <w:t xml:space="preserve"> </w:t>
        </w:r>
      </w:ins>
      <w:ins w:id="57" w:author="Digerud Erik" w:date="2018-09-20T11:05:00Z">
        <w:r>
          <w:rPr>
            <w:rFonts w:cs="Arial"/>
            <w:sz w:val="24"/>
            <w:szCs w:val="24"/>
          </w:rPr>
          <w:t>Dette kan derfor medføre at lengden etter by</w:t>
        </w:r>
      </w:ins>
      <w:ins w:id="58" w:author="Digerud Erik" w:date="2018-09-20T11:06:00Z">
        <w:r>
          <w:rPr>
            <w:rFonts w:cs="Arial"/>
            <w:sz w:val="24"/>
            <w:szCs w:val="24"/>
          </w:rPr>
          <w:t xml:space="preserve">pass-tunnelen frem til inspeksjonsslutt ved entring </w:t>
        </w:r>
        <w:proofErr w:type="spellStart"/>
        <w:r>
          <w:rPr>
            <w:rFonts w:cs="Arial"/>
            <w:sz w:val="24"/>
            <w:szCs w:val="24"/>
          </w:rPr>
          <w:t>Ånestøl</w:t>
        </w:r>
        <w:proofErr w:type="spellEnd"/>
        <w:r>
          <w:rPr>
            <w:rFonts w:cs="Arial"/>
            <w:sz w:val="24"/>
            <w:szCs w:val="24"/>
          </w:rPr>
          <w:t xml:space="preserve"> ikke blir inspisert</w:t>
        </w:r>
      </w:ins>
      <w:ins w:id="59" w:author="Digerud Erik" w:date="2018-09-20T11:07:00Z">
        <w:r>
          <w:rPr>
            <w:rFonts w:cs="Arial"/>
            <w:sz w:val="24"/>
            <w:szCs w:val="24"/>
          </w:rPr>
          <w:t>.</w:t>
        </w:r>
      </w:ins>
    </w:p>
    <w:p w14:paraId="1E9E2FFF" w14:textId="77777777" w:rsidR="00B414A6" w:rsidRPr="00D712CF" w:rsidRDefault="00B414A6" w:rsidP="00B414A6">
      <w:pPr>
        <w:spacing w:before="0" w:after="0"/>
        <w:ind w:hanging="426"/>
        <w:rPr>
          <w:rFonts w:cs="Arial"/>
          <w:sz w:val="24"/>
          <w:szCs w:val="24"/>
        </w:rPr>
      </w:pPr>
      <w:r w:rsidRPr="00D712CF">
        <w:rPr>
          <w:rFonts w:cs="Arial"/>
          <w:sz w:val="24"/>
          <w:szCs w:val="24"/>
        </w:rPr>
        <w:tab/>
      </w:r>
    </w:p>
    <w:p w14:paraId="35A40D73" w14:textId="77777777" w:rsidR="00B414A6" w:rsidRDefault="00B414A6" w:rsidP="00B414A6">
      <w:pPr>
        <w:spacing w:before="0" w:after="0"/>
        <w:ind w:hanging="426"/>
        <w:rPr>
          <w:rFonts w:cs="Arial"/>
          <w:sz w:val="24"/>
          <w:szCs w:val="24"/>
        </w:rPr>
      </w:pPr>
      <w:r w:rsidRPr="00D712CF">
        <w:rPr>
          <w:rFonts w:cs="Arial"/>
          <w:sz w:val="24"/>
          <w:szCs w:val="24"/>
        </w:rPr>
        <w:tab/>
      </w:r>
      <w:r w:rsidR="00BB1EA4">
        <w:rPr>
          <w:rFonts w:cs="Arial"/>
          <w:sz w:val="24"/>
          <w:szCs w:val="24"/>
        </w:rPr>
        <w:t>Ved mangelfulle oppgitte opplysninge</w:t>
      </w:r>
      <w:r w:rsidRPr="00D712CF">
        <w:rPr>
          <w:rFonts w:cs="Arial"/>
          <w:sz w:val="24"/>
          <w:szCs w:val="24"/>
        </w:rPr>
        <w:t xml:space="preserve">r </w:t>
      </w:r>
      <w:r w:rsidR="00BB1EA4">
        <w:rPr>
          <w:rFonts w:cs="Arial"/>
          <w:sz w:val="24"/>
          <w:szCs w:val="24"/>
        </w:rPr>
        <w:t>vedrørende oppdraget, som øker</w:t>
      </w:r>
      <w:r w:rsidRPr="00D712CF">
        <w:rPr>
          <w:rFonts w:cs="Arial"/>
          <w:sz w:val="24"/>
          <w:szCs w:val="24"/>
        </w:rPr>
        <w:t xml:space="preserve"> risiko og fare for personell og utstyr, kan Olav Erik Hagen AS når so</w:t>
      </w:r>
      <w:r w:rsidR="00BB1EA4">
        <w:rPr>
          <w:rFonts w:cs="Arial"/>
          <w:sz w:val="24"/>
          <w:szCs w:val="24"/>
        </w:rPr>
        <w:t>m helst trekke seg fra</w:t>
      </w:r>
      <w:r>
        <w:rPr>
          <w:rFonts w:cs="Arial"/>
          <w:sz w:val="24"/>
          <w:szCs w:val="24"/>
        </w:rPr>
        <w:t xml:space="preserve"> oppdraget</w:t>
      </w:r>
      <w:r w:rsidRPr="00D712CF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71A4B703" w14:textId="77777777" w:rsidR="00B414A6" w:rsidRDefault="00B414A6" w:rsidP="00B414A6">
      <w:pPr>
        <w:spacing w:before="0" w:after="0"/>
        <w:ind w:hanging="426"/>
        <w:rPr>
          <w:rFonts w:cs="Arial"/>
          <w:sz w:val="24"/>
          <w:szCs w:val="24"/>
        </w:rPr>
      </w:pPr>
    </w:p>
    <w:p w14:paraId="570DDDCF" w14:textId="77777777" w:rsidR="00B414A6" w:rsidRPr="00D712CF" w:rsidRDefault="00B414A6" w:rsidP="00B414A6">
      <w:pPr>
        <w:spacing w:before="0" w:after="0"/>
        <w:ind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I tilfelle oppdraget blir avlyst eller utsatt etter at vi er på oppdragsstedet blir det </w:t>
      </w:r>
      <w:r w:rsidR="00BA588C">
        <w:rPr>
          <w:rFonts w:cs="Arial"/>
          <w:sz w:val="24"/>
          <w:szCs w:val="24"/>
        </w:rPr>
        <w:t>fakturert riggkostnader</w:t>
      </w:r>
      <w:r w:rsidR="00BF51F4">
        <w:rPr>
          <w:rFonts w:cs="Arial"/>
          <w:sz w:val="24"/>
          <w:szCs w:val="24"/>
        </w:rPr>
        <w:t xml:space="preserve"> i form av ekstra fraktkostnader, kost og losji etter statens satser, og </w:t>
      </w:r>
      <w:proofErr w:type="spellStart"/>
      <w:r w:rsidR="00BF51F4">
        <w:rPr>
          <w:rFonts w:cs="Arial"/>
          <w:sz w:val="24"/>
          <w:szCs w:val="24"/>
        </w:rPr>
        <w:t>ein</w:t>
      </w:r>
      <w:proofErr w:type="spellEnd"/>
      <w:r w:rsidR="00BF51F4">
        <w:rPr>
          <w:rFonts w:cs="Arial"/>
          <w:sz w:val="24"/>
          <w:szCs w:val="24"/>
        </w:rPr>
        <w:t xml:space="preserve"> redusert dagrate for utstyr og mannskap på kr. 60.000,-</w:t>
      </w:r>
    </w:p>
    <w:p w14:paraId="4A032172" w14:textId="77777777" w:rsidR="00B414A6" w:rsidRDefault="00B414A6" w:rsidP="00B414A6">
      <w:pPr>
        <w:spacing w:before="0" w:after="0"/>
        <w:rPr>
          <w:rFonts w:cs="Arial"/>
          <w:sz w:val="24"/>
          <w:szCs w:val="24"/>
        </w:rPr>
      </w:pPr>
    </w:p>
    <w:p w14:paraId="7526E4AF" w14:textId="77777777" w:rsidR="00B414A6" w:rsidRDefault="00B414A6" w:rsidP="00B414A6">
      <w:pPr>
        <w:spacing w:before="0" w:after="0"/>
        <w:rPr>
          <w:rFonts w:cs="Arial"/>
          <w:sz w:val="24"/>
          <w:szCs w:val="24"/>
        </w:rPr>
      </w:pPr>
      <w:r w:rsidRPr="00D712CF">
        <w:rPr>
          <w:rFonts w:cs="Arial"/>
          <w:sz w:val="24"/>
          <w:szCs w:val="24"/>
        </w:rPr>
        <w:t>Operatør av ROV og Olav Eri</w:t>
      </w:r>
      <w:r>
        <w:rPr>
          <w:rFonts w:cs="Arial"/>
          <w:sz w:val="24"/>
          <w:szCs w:val="24"/>
        </w:rPr>
        <w:t>k</w:t>
      </w:r>
      <w:r w:rsidR="00BB1EA4">
        <w:rPr>
          <w:rFonts w:cs="Arial"/>
          <w:sz w:val="24"/>
          <w:szCs w:val="24"/>
        </w:rPr>
        <w:t xml:space="preserve"> Hagen AS kan ikk</w:t>
      </w:r>
      <w:r w:rsidRPr="00D712CF">
        <w:rPr>
          <w:rFonts w:cs="Arial"/>
          <w:sz w:val="24"/>
          <w:szCs w:val="24"/>
        </w:rPr>
        <w:t>e</w:t>
      </w:r>
      <w:r w:rsidR="00BB1EA4">
        <w:rPr>
          <w:rFonts w:cs="Arial"/>
          <w:sz w:val="24"/>
          <w:szCs w:val="24"/>
        </w:rPr>
        <w:t xml:space="preserve"> belastes</w:t>
      </w:r>
      <w:r>
        <w:rPr>
          <w:rFonts w:cs="Arial"/>
          <w:sz w:val="24"/>
          <w:szCs w:val="24"/>
        </w:rPr>
        <w:t xml:space="preserve"> økonomisk for </w:t>
      </w:r>
      <w:proofErr w:type="spellStart"/>
      <w:r>
        <w:rPr>
          <w:rFonts w:cs="Arial"/>
          <w:sz w:val="24"/>
          <w:szCs w:val="24"/>
        </w:rPr>
        <w:t>ev</w:t>
      </w:r>
      <w:r w:rsidR="00505C1E">
        <w:rPr>
          <w:rFonts w:cs="Arial"/>
          <w:sz w:val="24"/>
          <w:szCs w:val="24"/>
        </w:rPr>
        <w:t>t</w:t>
      </w:r>
      <w:proofErr w:type="spellEnd"/>
      <w:r>
        <w:rPr>
          <w:rFonts w:cs="Arial"/>
          <w:sz w:val="24"/>
          <w:szCs w:val="24"/>
        </w:rPr>
        <w:t xml:space="preserve"> </w:t>
      </w:r>
      <w:r w:rsidRPr="00D712CF">
        <w:rPr>
          <w:rFonts w:cs="Arial"/>
          <w:sz w:val="24"/>
          <w:szCs w:val="24"/>
        </w:rPr>
        <w:t>stans av operasjonen på grunn av oppståtte</w:t>
      </w:r>
      <w:r>
        <w:rPr>
          <w:rFonts w:cs="Arial"/>
          <w:sz w:val="24"/>
          <w:szCs w:val="24"/>
        </w:rPr>
        <w:t xml:space="preserve"> hendelser eller</w:t>
      </w:r>
      <w:r w:rsidRPr="00D712CF">
        <w:rPr>
          <w:rFonts w:cs="Arial"/>
          <w:sz w:val="24"/>
          <w:szCs w:val="24"/>
        </w:rPr>
        <w:t xml:space="preserve"> feil på utstyr. D</w:t>
      </w:r>
      <w:r>
        <w:rPr>
          <w:rFonts w:cs="Arial"/>
          <w:sz w:val="24"/>
          <w:szCs w:val="24"/>
        </w:rPr>
        <w:t>ette gjeld</w:t>
      </w:r>
      <w:r w:rsidR="00505C1E">
        <w:rPr>
          <w:rFonts w:cs="Arial"/>
          <w:sz w:val="24"/>
          <w:szCs w:val="24"/>
        </w:rPr>
        <w:t>er alle løpe</w:t>
      </w:r>
      <w:r>
        <w:rPr>
          <w:rFonts w:cs="Arial"/>
          <w:sz w:val="24"/>
          <w:szCs w:val="24"/>
        </w:rPr>
        <w:t>nde og påløp</w:t>
      </w:r>
      <w:r w:rsidRPr="00D712CF">
        <w:rPr>
          <w:rFonts w:cs="Arial"/>
          <w:sz w:val="24"/>
          <w:szCs w:val="24"/>
        </w:rPr>
        <w:t xml:space="preserve">te kostnader som for eksempel </w:t>
      </w:r>
      <w:proofErr w:type="spellStart"/>
      <w:r w:rsidRPr="00D712CF">
        <w:rPr>
          <w:rFonts w:cs="Arial"/>
          <w:sz w:val="24"/>
          <w:szCs w:val="24"/>
        </w:rPr>
        <w:t>leige</w:t>
      </w:r>
      <w:proofErr w:type="spellEnd"/>
      <w:r w:rsidRPr="00D712CF">
        <w:rPr>
          <w:rFonts w:cs="Arial"/>
          <w:sz w:val="24"/>
          <w:szCs w:val="24"/>
        </w:rPr>
        <w:t xml:space="preserve"> av</w:t>
      </w:r>
      <w:r w:rsidR="00EA4788">
        <w:rPr>
          <w:rFonts w:cs="Arial"/>
          <w:sz w:val="24"/>
          <w:szCs w:val="24"/>
        </w:rPr>
        <w:t xml:space="preserve"> utstyr</w:t>
      </w:r>
      <w:r w:rsidRPr="00D712CF">
        <w:rPr>
          <w:rFonts w:cs="Arial"/>
          <w:sz w:val="24"/>
          <w:szCs w:val="24"/>
        </w:rPr>
        <w:t xml:space="preserve">, personell, produksjonstap, </w:t>
      </w:r>
      <w:proofErr w:type="spellStart"/>
      <w:r w:rsidRPr="00D712CF">
        <w:rPr>
          <w:rFonts w:cs="Arial"/>
          <w:sz w:val="24"/>
          <w:szCs w:val="24"/>
        </w:rPr>
        <w:t>forberedande</w:t>
      </w:r>
      <w:proofErr w:type="spellEnd"/>
      <w:r w:rsidRPr="00D712CF">
        <w:rPr>
          <w:rFonts w:cs="Arial"/>
          <w:sz w:val="24"/>
          <w:szCs w:val="24"/>
        </w:rPr>
        <w:t xml:space="preserve"> kostnader, etc.</w:t>
      </w:r>
      <w:r w:rsidR="00EA4788">
        <w:rPr>
          <w:rFonts w:cs="Arial"/>
          <w:sz w:val="24"/>
          <w:szCs w:val="24"/>
        </w:rPr>
        <w:t xml:space="preserve"> </w:t>
      </w:r>
      <w:r w:rsidR="004A3F98">
        <w:rPr>
          <w:rFonts w:cs="Arial"/>
          <w:sz w:val="24"/>
          <w:szCs w:val="24"/>
        </w:rPr>
        <w:t>Samtidig vil vi stille vårt utstyr og mannskap til disposisjon for å fullføre avtalt oppdrag uten ekstra kostnader når eventuelle feil er retta.</w:t>
      </w:r>
    </w:p>
    <w:p w14:paraId="701FF858" w14:textId="77777777" w:rsidR="00BA588C" w:rsidRDefault="00BA588C" w:rsidP="0063004E">
      <w:pPr>
        <w:spacing w:before="0" w:after="0"/>
        <w:rPr>
          <w:rFonts w:cs="Arial"/>
          <w:sz w:val="24"/>
          <w:szCs w:val="24"/>
        </w:rPr>
      </w:pPr>
    </w:p>
    <w:p w14:paraId="15874208" w14:textId="77777777" w:rsidR="00410D71" w:rsidRPr="00F85DCE" w:rsidRDefault="00410D71" w:rsidP="00410D71">
      <w:pPr>
        <w:spacing w:before="0" w:after="0"/>
        <w:rPr>
          <w:rFonts w:cs="Arial"/>
          <w:sz w:val="24"/>
          <w:szCs w:val="24"/>
        </w:rPr>
      </w:pPr>
    </w:p>
    <w:p w14:paraId="00FCDC57" w14:textId="77777777" w:rsidR="00410D71" w:rsidRPr="00F85DCE" w:rsidRDefault="00410D71" w:rsidP="00410D71">
      <w:pPr>
        <w:spacing w:before="0" w:after="0"/>
        <w:ind w:hanging="426"/>
        <w:rPr>
          <w:rFonts w:cs="Arial"/>
          <w:sz w:val="24"/>
          <w:szCs w:val="24"/>
        </w:rPr>
      </w:pPr>
    </w:p>
    <w:p w14:paraId="7F9DA841" w14:textId="77777777" w:rsidR="00410D71" w:rsidRPr="00F85DCE" w:rsidRDefault="00410D71" w:rsidP="00410D71">
      <w:pPr>
        <w:spacing w:before="0" w:after="0"/>
        <w:ind w:hanging="426"/>
        <w:rPr>
          <w:rFonts w:cs="Arial"/>
          <w:sz w:val="24"/>
          <w:szCs w:val="24"/>
        </w:rPr>
      </w:pPr>
      <w:r w:rsidRPr="00F85DCE">
        <w:rPr>
          <w:rFonts w:cs="Arial"/>
          <w:sz w:val="24"/>
          <w:szCs w:val="24"/>
        </w:rPr>
        <w:tab/>
        <w:t xml:space="preserve">Kontaktperson for </w:t>
      </w:r>
      <w:proofErr w:type="spellStart"/>
      <w:r w:rsidRPr="00F85DCE">
        <w:rPr>
          <w:rFonts w:cs="Arial"/>
          <w:sz w:val="24"/>
          <w:szCs w:val="24"/>
        </w:rPr>
        <w:t>tilbodet</w:t>
      </w:r>
      <w:proofErr w:type="spellEnd"/>
      <w:r w:rsidRPr="00F85DCE">
        <w:rPr>
          <w:rFonts w:cs="Arial"/>
          <w:sz w:val="24"/>
          <w:szCs w:val="24"/>
        </w:rPr>
        <w:t xml:space="preserve"> er: </w:t>
      </w:r>
      <w:r w:rsidRPr="00F85DCE">
        <w:rPr>
          <w:rFonts w:cs="Arial"/>
          <w:sz w:val="24"/>
          <w:szCs w:val="24"/>
        </w:rPr>
        <w:tab/>
        <w:t>Knut Endre Berentzen (</w:t>
      </w:r>
      <w:hyperlink r:id="rId15" w:history="1">
        <w:r w:rsidRPr="00F85DCE">
          <w:rPr>
            <w:rStyle w:val="Hyperlink"/>
            <w:rFonts w:cs="Arial"/>
            <w:sz w:val="24"/>
            <w:szCs w:val="24"/>
          </w:rPr>
          <w:t>knut.endre@oehagen.no</w:t>
        </w:r>
      </w:hyperlink>
      <w:r w:rsidRPr="00F85DCE">
        <w:rPr>
          <w:rFonts w:cs="Arial"/>
          <w:sz w:val="24"/>
          <w:szCs w:val="24"/>
        </w:rPr>
        <w:t>)</w:t>
      </w:r>
    </w:p>
    <w:p w14:paraId="5E4CBDB9" w14:textId="77777777" w:rsidR="00410D71" w:rsidRDefault="00410D71" w:rsidP="00410D71">
      <w:pPr>
        <w:spacing w:before="0" w:after="0"/>
        <w:ind w:hanging="426"/>
        <w:rPr>
          <w:rFonts w:cs="Arial"/>
          <w:sz w:val="24"/>
          <w:szCs w:val="24"/>
          <w:lang w:val="nn-NO"/>
        </w:rPr>
      </w:pPr>
      <w:r w:rsidRPr="00F85DCE">
        <w:rPr>
          <w:rFonts w:cs="Arial"/>
          <w:sz w:val="24"/>
          <w:szCs w:val="24"/>
        </w:rPr>
        <w:lastRenderedPageBreak/>
        <w:tab/>
      </w:r>
      <w:r w:rsidRPr="00F85DCE">
        <w:rPr>
          <w:rFonts w:cs="Arial"/>
          <w:sz w:val="24"/>
          <w:szCs w:val="24"/>
        </w:rPr>
        <w:tab/>
      </w:r>
      <w:r w:rsidRPr="00F85DCE">
        <w:rPr>
          <w:rFonts w:cs="Arial"/>
          <w:sz w:val="24"/>
          <w:szCs w:val="24"/>
        </w:rPr>
        <w:tab/>
      </w:r>
      <w:r w:rsidRPr="00F85DCE">
        <w:rPr>
          <w:rFonts w:cs="Arial"/>
          <w:sz w:val="24"/>
          <w:szCs w:val="24"/>
        </w:rPr>
        <w:tab/>
      </w:r>
      <w:r w:rsidRPr="00F85DCE">
        <w:rPr>
          <w:rFonts w:cs="Arial"/>
          <w:sz w:val="24"/>
          <w:szCs w:val="24"/>
        </w:rPr>
        <w:tab/>
      </w:r>
      <w:r w:rsidRPr="00F85DCE">
        <w:rPr>
          <w:rFonts w:cs="Arial"/>
          <w:sz w:val="24"/>
          <w:szCs w:val="24"/>
        </w:rPr>
        <w:tab/>
      </w:r>
      <w:proofErr w:type="spellStart"/>
      <w:r>
        <w:rPr>
          <w:rFonts w:cs="Arial"/>
          <w:sz w:val="24"/>
          <w:szCs w:val="24"/>
          <w:lang w:val="nn-NO"/>
        </w:rPr>
        <w:t>Mobiltlf</w:t>
      </w:r>
      <w:proofErr w:type="spellEnd"/>
      <w:r>
        <w:rPr>
          <w:rFonts w:cs="Arial"/>
          <w:sz w:val="24"/>
          <w:szCs w:val="24"/>
          <w:lang w:val="nn-NO"/>
        </w:rPr>
        <w:t>: 900 31 541</w:t>
      </w:r>
    </w:p>
    <w:p w14:paraId="41174E2E" w14:textId="77777777" w:rsidR="00BA588C" w:rsidRPr="00F85DCE" w:rsidRDefault="00BA588C" w:rsidP="0063004E">
      <w:pPr>
        <w:spacing w:before="0" w:after="0"/>
        <w:rPr>
          <w:rFonts w:cs="Arial"/>
          <w:sz w:val="24"/>
          <w:szCs w:val="24"/>
          <w:lang w:val="nn-NO"/>
        </w:rPr>
      </w:pPr>
    </w:p>
    <w:p w14:paraId="361F0ABC" w14:textId="77777777" w:rsidR="00B37F40" w:rsidRPr="00F85DCE" w:rsidRDefault="00B37F40" w:rsidP="0063004E">
      <w:pPr>
        <w:spacing w:before="0" w:after="0"/>
        <w:rPr>
          <w:rFonts w:cs="Arial"/>
          <w:sz w:val="24"/>
          <w:szCs w:val="24"/>
          <w:lang w:val="nn-NO"/>
        </w:rPr>
      </w:pPr>
    </w:p>
    <w:p w14:paraId="5FEBA7D6" w14:textId="77777777" w:rsidR="00B37F40" w:rsidRPr="00F85DCE" w:rsidRDefault="00B37F40" w:rsidP="00882F7E">
      <w:pPr>
        <w:spacing w:before="0" w:after="0"/>
        <w:ind w:hanging="426"/>
        <w:rPr>
          <w:rFonts w:cs="Arial"/>
          <w:sz w:val="24"/>
          <w:szCs w:val="24"/>
          <w:lang w:val="nn-NO"/>
        </w:rPr>
      </w:pPr>
    </w:p>
    <w:p w14:paraId="6E9298E7" w14:textId="77777777" w:rsidR="00B37F40" w:rsidRPr="00F85DCE" w:rsidRDefault="00B37F40" w:rsidP="00882F7E">
      <w:pPr>
        <w:spacing w:before="0" w:after="0"/>
        <w:ind w:hanging="426"/>
        <w:rPr>
          <w:rFonts w:cs="Arial"/>
          <w:sz w:val="24"/>
          <w:szCs w:val="24"/>
          <w:lang w:val="nn-NO"/>
        </w:rPr>
      </w:pPr>
    </w:p>
    <w:p w14:paraId="0900BFCC" w14:textId="77777777" w:rsidR="008C3B9B" w:rsidRPr="00F85DCE" w:rsidRDefault="008C3B9B" w:rsidP="008C3B9B">
      <w:pPr>
        <w:spacing w:before="0" w:after="0"/>
        <w:rPr>
          <w:rFonts w:cs="Arial"/>
          <w:sz w:val="24"/>
          <w:szCs w:val="24"/>
          <w:lang w:val="nn-NO"/>
        </w:rPr>
      </w:pPr>
      <w:r w:rsidRPr="00F85DCE">
        <w:rPr>
          <w:rFonts w:cs="Arial"/>
          <w:sz w:val="24"/>
          <w:szCs w:val="24"/>
          <w:lang w:val="nn-NO"/>
        </w:rPr>
        <w:t xml:space="preserve">Med helsing </w:t>
      </w:r>
    </w:p>
    <w:p w14:paraId="7CCA9B8B" w14:textId="77777777" w:rsidR="001130CB" w:rsidRPr="001130CB" w:rsidRDefault="008C3B9B" w:rsidP="008C3B9B">
      <w:pPr>
        <w:spacing w:before="0" w:after="0"/>
        <w:rPr>
          <w:rFonts w:cs="Arial"/>
          <w:sz w:val="24"/>
          <w:szCs w:val="24"/>
          <w:lang w:val="nn-NO"/>
        </w:rPr>
      </w:pPr>
      <w:r w:rsidRPr="00F85DCE">
        <w:rPr>
          <w:rFonts w:cs="Arial"/>
          <w:sz w:val="24"/>
          <w:szCs w:val="24"/>
          <w:lang w:val="nn-NO"/>
        </w:rPr>
        <w:t>Olav Erik Hagen as</w:t>
      </w:r>
    </w:p>
    <w:p w14:paraId="03BE2AAC" w14:textId="77777777" w:rsidR="001130CB" w:rsidRDefault="001130CB" w:rsidP="008C3B9B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7809E8F3" wp14:editId="2F3AB627">
            <wp:extent cx="1760220" cy="287541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 lang 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92" cy="2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FAC" w14:textId="77777777" w:rsidR="001130CB" w:rsidRDefault="001130CB" w:rsidP="008C3B9B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Knut Endre Berentzen</w:t>
      </w:r>
    </w:p>
    <w:p w14:paraId="579B333F" w14:textId="77777777" w:rsidR="000A3D6D" w:rsidRDefault="001130CB" w:rsidP="008C3B9B">
      <w:pPr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Prosjektleder ROV</w:t>
      </w:r>
    </w:p>
    <w:sectPr w:rsidR="000A3D6D" w:rsidSect="00367F0B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701" w:right="1440" w:bottom="1418" w:left="1440" w:header="709" w:footer="397" w:gutter="0"/>
      <w:paperSrc w:first="7" w:other="7"/>
      <w:cols w:space="709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gerud Erik" w:date="2018-09-20T12:10:00Z" w:initials="DE">
    <w:p w14:paraId="234C688D" w14:textId="77777777" w:rsidR="00D72B00" w:rsidRDefault="00D72B00">
      <w:pPr>
        <w:pStyle w:val="CommentText"/>
      </w:pPr>
      <w:r>
        <w:rPr>
          <w:rStyle w:val="CommentReference"/>
        </w:rPr>
        <w:annotationRef/>
      </w:r>
      <w:r>
        <w:t>«Rabat</w:t>
      </w:r>
      <w:r w:rsidR="00983AFD">
        <w:t>t</w:t>
      </w:r>
      <w:r>
        <w:t>ert» gir ingen mening for Sira-Kvina.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4C68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4C688D" w16cid:durableId="1F4E0C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D919" w14:textId="77777777" w:rsidR="00B067C7" w:rsidRDefault="00B067C7">
      <w:pPr>
        <w:spacing w:before="0" w:after="0"/>
      </w:pPr>
      <w:r>
        <w:separator/>
      </w:r>
    </w:p>
  </w:endnote>
  <w:endnote w:type="continuationSeparator" w:id="0">
    <w:p w14:paraId="19025440" w14:textId="77777777" w:rsidR="00B067C7" w:rsidRDefault="00B067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E31C1" w14:textId="77777777" w:rsidR="00040BBC" w:rsidRDefault="00040BBC">
    <w:pPr>
      <w:pStyle w:val="Footer"/>
      <w:jc w:val="right"/>
      <w:rPr>
        <w:b w:val="0"/>
        <w:bCs/>
        <w:sz w:val="16"/>
      </w:rPr>
    </w:pPr>
    <w:r>
      <w:rPr>
        <w:b w:val="0"/>
        <w:bCs/>
        <w:sz w:val="16"/>
      </w:rPr>
      <w:t xml:space="preserve">Side </w:t>
    </w:r>
    <w:r>
      <w:rPr>
        <w:b w:val="0"/>
        <w:bCs/>
        <w:sz w:val="16"/>
      </w:rPr>
      <w:fldChar w:fldCharType="begin"/>
    </w:r>
    <w:r>
      <w:rPr>
        <w:b w:val="0"/>
        <w:bCs/>
        <w:sz w:val="16"/>
      </w:rPr>
      <w:instrText xml:space="preserve"> PAGE </w:instrText>
    </w:r>
    <w:r>
      <w:rPr>
        <w:b w:val="0"/>
        <w:bCs/>
        <w:sz w:val="16"/>
      </w:rPr>
      <w:fldChar w:fldCharType="separate"/>
    </w:r>
    <w:r w:rsidR="00F85DCE">
      <w:rPr>
        <w:b w:val="0"/>
        <w:bCs/>
        <w:noProof/>
        <w:sz w:val="16"/>
      </w:rPr>
      <w:t>2</w:t>
    </w:r>
    <w:r>
      <w:rPr>
        <w:b w:val="0"/>
        <w:bCs/>
        <w:sz w:val="16"/>
      </w:rPr>
      <w:fldChar w:fldCharType="end"/>
    </w:r>
    <w:r>
      <w:rPr>
        <w:b w:val="0"/>
        <w:bCs/>
        <w:sz w:val="16"/>
      </w:rPr>
      <w:t xml:space="preserve"> av </w:t>
    </w:r>
    <w:r>
      <w:rPr>
        <w:b w:val="0"/>
        <w:bCs/>
        <w:sz w:val="16"/>
      </w:rPr>
      <w:fldChar w:fldCharType="begin"/>
    </w:r>
    <w:r>
      <w:rPr>
        <w:b w:val="0"/>
        <w:bCs/>
        <w:sz w:val="16"/>
      </w:rPr>
      <w:instrText xml:space="preserve"> NUMPAGES </w:instrText>
    </w:r>
    <w:r>
      <w:rPr>
        <w:b w:val="0"/>
        <w:bCs/>
        <w:sz w:val="16"/>
      </w:rPr>
      <w:fldChar w:fldCharType="separate"/>
    </w:r>
    <w:r w:rsidR="00F85DCE">
      <w:rPr>
        <w:b w:val="0"/>
        <w:bCs/>
        <w:noProof/>
        <w:sz w:val="16"/>
      </w:rPr>
      <w:t>2</w:t>
    </w:r>
    <w:r>
      <w:rPr>
        <w:b w:val="0"/>
        <w:b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4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4"/>
    </w:tblGrid>
    <w:tr w:rsidR="00040BBC" w:rsidRPr="00477D70" w14:paraId="265D2634" w14:textId="77777777">
      <w:tc>
        <w:tcPr>
          <w:tcW w:w="9924" w:type="dxa"/>
          <w:tcBorders>
            <w:top w:val="single" w:sz="4" w:space="0" w:color="auto"/>
          </w:tcBorders>
        </w:tcPr>
        <w:p w14:paraId="690E322E" w14:textId="77777777" w:rsidR="00040BBC" w:rsidRPr="00AC6BE4" w:rsidRDefault="00040BBC">
          <w:pPr>
            <w:pStyle w:val="Footer"/>
            <w:pBdr>
              <w:top w:val="none" w:sz="0" w:space="0" w:color="auto"/>
              <w:between w:val="none" w:sz="0" w:space="0" w:color="auto"/>
            </w:pBdr>
            <w:jc w:val="center"/>
            <w:rPr>
              <w:bCs/>
              <w:lang w:val="nn-NO"/>
            </w:rPr>
          </w:pPr>
          <w:r w:rsidRPr="00AC6BE4">
            <w:rPr>
              <w:bCs/>
              <w:lang w:val="nn-NO"/>
            </w:rPr>
            <w:t xml:space="preserve">Olav Erik Hagen AS </w:t>
          </w:r>
          <w:proofErr w:type="spellStart"/>
          <w:r w:rsidRPr="00AC6BE4">
            <w:rPr>
              <w:bCs/>
              <w:lang w:val="nn-NO"/>
            </w:rPr>
            <w:t>Dykkerfirma</w:t>
          </w:r>
          <w:proofErr w:type="spellEnd"/>
          <w:r w:rsidRPr="00AC6BE4">
            <w:rPr>
              <w:bCs/>
              <w:lang w:val="nn-NO"/>
            </w:rPr>
            <w:t xml:space="preserve">  </w:t>
          </w:r>
          <w:r>
            <w:rPr>
              <w:bCs/>
            </w:rPr>
            <w:sym w:font="Symbol" w:char="F0B7"/>
          </w:r>
          <w:r w:rsidRPr="00AC6BE4">
            <w:rPr>
              <w:bCs/>
              <w:lang w:val="nn-NO"/>
            </w:rPr>
            <w:t xml:space="preserve">  </w:t>
          </w:r>
          <w:proofErr w:type="spellStart"/>
          <w:r w:rsidRPr="00AC6BE4">
            <w:rPr>
              <w:bCs/>
              <w:lang w:val="nn-NO"/>
            </w:rPr>
            <w:t>Grandevegen</w:t>
          </w:r>
          <w:proofErr w:type="spellEnd"/>
          <w:r w:rsidRPr="00AC6BE4">
            <w:rPr>
              <w:bCs/>
              <w:lang w:val="nn-NO"/>
            </w:rPr>
            <w:t xml:space="preserve"> 21,  6783 STRYN</w:t>
          </w:r>
        </w:p>
        <w:p w14:paraId="60A7F489" w14:textId="77777777" w:rsidR="00040BBC" w:rsidRDefault="00040BBC" w:rsidP="009D1371">
          <w:pPr>
            <w:pStyle w:val="Footer"/>
            <w:pBdr>
              <w:top w:val="none" w:sz="0" w:space="0" w:color="auto"/>
              <w:between w:val="none" w:sz="0" w:space="0" w:color="auto"/>
            </w:pBdr>
            <w:rPr>
              <w:b w:val="0"/>
              <w:bCs/>
              <w:sz w:val="16"/>
              <w:lang w:val="en-GB"/>
            </w:rPr>
          </w:pPr>
          <w:r w:rsidRPr="00477D70">
            <w:rPr>
              <w:b w:val="0"/>
              <w:bCs/>
              <w:sz w:val="16"/>
            </w:rPr>
            <w:t xml:space="preserve">                                    </w:t>
          </w:r>
          <w:r>
            <w:rPr>
              <w:b w:val="0"/>
              <w:bCs/>
              <w:sz w:val="16"/>
            </w:rPr>
            <w:sym w:font="Symbol" w:char="F0B7"/>
          </w:r>
          <w:r>
            <w:rPr>
              <w:b w:val="0"/>
              <w:bCs/>
              <w:sz w:val="16"/>
              <w:lang w:val="en-GB"/>
            </w:rPr>
            <w:t xml:space="preserve"> Mob. 91 77 66 63 </w:t>
          </w:r>
          <w:proofErr w:type="gramStart"/>
          <w:r>
            <w:rPr>
              <w:b w:val="0"/>
              <w:bCs/>
              <w:sz w:val="16"/>
              <w:lang w:val="en-GB"/>
            </w:rPr>
            <w:t>–  916</w:t>
          </w:r>
          <w:proofErr w:type="gramEnd"/>
          <w:r>
            <w:rPr>
              <w:b w:val="0"/>
              <w:bCs/>
              <w:sz w:val="16"/>
              <w:lang w:val="en-GB"/>
            </w:rPr>
            <w:t xml:space="preserve"> 23 945 </w:t>
          </w:r>
          <w:r>
            <w:rPr>
              <w:b w:val="0"/>
              <w:bCs/>
              <w:sz w:val="16"/>
            </w:rPr>
            <w:sym w:font="Symbol" w:char="F0B7"/>
          </w:r>
          <w:r>
            <w:rPr>
              <w:b w:val="0"/>
              <w:bCs/>
              <w:sz w:val="16"/>
              <w:lang w:val="en-GB"/>
            </w:rPr>
            <w:t xml:space="preserve"> Org.nr.: NO 966 265 949 MVA</w:t>
          </w:r>
        </w:p>
      </w:tc>
    </w:tr>
  </w:tbl>
  <w:p w14:paraId="5E8F6B16" w14:textId="77777777" w:rsidR="00040BBC" w:rsidRDefault="00040BBC">
    <w:pPr>
      <w:pStyle w:val="Footer"/>
      <w:pBdr>
        <w:top w:val="none" w:sz="0" w:space="0" w:color="auto"/>
        <w:between w:val="none" w:sz="0" w:space="0" w:color="auto"/>
      </w:pBdr>
      <w:rPr>
        <w:sz w:val="4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C41B" w14:textId="77777777" w:rsidR="00B067C7" w:rsidRDefault="00B067C7">
      <w:pPr>
        <w:spacing w:before="0" w:after="0"/>
      </w:pPr>
      <w:r>
        <w:separator/>
      </w:r>
    </w:p>
  </w:footnote>
  <w:footnote w:type="continuationSeparator" w:id="0">
    <w:p w14:paraId="6A7AE5F5" w14:textId="77777777" w:rsidR="00B067C7" w:rsidRDefault="00B067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ABB0D" w14:textId="77777777" w:rsidR="00040BBC" w:rsidRDefault="00792964">
    <w:pPr>
      <w:pStyle w:val="Header"/>
    </w:pPr>
    <w:r>
      <w:rPr>
        <w:noProof/>
        <w:lang w:eastAsia="nb-NO"/>
      </w:rPr>
      <w:drawing>
        <wp:anchor distT="0" distB="0" distL="114300" distR="114300" simplePos="0" relativeHeight="251657216" behindDoc="0" locked="0" layoutInCell="1" allowOverlap="1" wp14:anchorId="44559C92" wp14:editId="236466BB">
          <wp:simplePos x="0" y="0"/>
          <wp:positionH relativeFrom="column">
            <wp:posOffset>4661535</wp:posOffset>
          </wp:positionH>
          <wp:positionV relativeFrom="paragraph">
            <wp:posOffset>-181610</wp:posOffset>
          </wp:positionV>
          <wp:extent cx="1475740" cy="414655"/>
          <wp:effectExtent l="0" t="0" r="0" b="0"/>
          <wp:wrapNone/>
          <wp:docPr id="1" name="Bilde 1" descr="oeh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eh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740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E1A5B" w14:textId="77777777" w:rsidR="00040BBC" w:rsidRDefault="00792964" w:rsidP="00316253">
    <w:pPr>
      <w:pStyle w:val="Header"/>
      <w:spacing w:before="0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5DC5D7AB" wp14:editId="09EF9CC2">
          <wp:simplePos x="0" y="0"/>
          <wp:positionH relativeFrom="column">
            <wp:posOffset>-342265</wp:posOffset>
          </wp:positionH>
          <wp:positionV relativeFrom="paragraph">
            <wp:posOffset>-149860</wp:posOffset>
          </wp:positionV>
          <wp:extent cx="1999615" cy="561340"/>
          <wp:effectExtent l="0" t="0" r="0" b="0"/>
          <wp:wrapNone/>
          <wp:docPr id="2" name="Bilde 2" descr="oeh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eh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832"/>
    <w:multiLevelType w:val="hybridMultilevel"/>
    <w:tmpl w:val="166453F0"/>
    <w:lvl w:ilvl="0" w:tplc="43AC8E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6129"/>
    <w:multiLevelType w:val="hybridMultilevel"/>
    <w:tmpl w:val="4B02E2B8"/>
    <w:lvl w:ilvl="0" w:tplc="94C0FF14">
      <w:start w:val="678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85E9F"/>
    <w:multiLevelType w:val="hybridMultilevel"/>
    <w:tmpl w:val="D744CB8E"/>
    <w:lvl w:ilvl="0" w:tplc="A88C8F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2563"/>
    <w:multiLevelType w:val="hybridMultilevel"/>
    <w:tmpl w:val="2CCAC80C"/>
    <w:lvl w:ilvl="0" w:tplc="0492B3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53D74"/>
    <w:multiLevelType w:val="hybridMultilevel"/>
    <w:tmpl w:val="EB6082CA"/>
    <w:lvl w:ilvl="0" w:tplc="CCA6B302">
      <w:start w:val="1"/>
      <w:numFmt w:val="bullet"/>
      <w:lvlText w:val="-"/>
      <w:lvlJc w:val="left"/>
      <w:pPr>
        <w:ind w:left="354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5" w15:restartNumberingAfterBreak="0">
    <w:nsid w:val="666E660A"/>
    <w:multiLevelType w:val="hybridMultilevel"/>
    <w:tmpl w:val="A85ED03A"/>
    <w:lvl w:ilvl="0" w:tplc="4B9898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AF3389"/>
    <w:multiLevelType w:val="hybridMultilevel"/>
    <w:tmpl w:val="FEBABA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C4D43"/>
    <w:multiLevelType w:val="hybridMultilevel"/>
    <w:tmpl w:val="C8F4CB04"/>
    <w:lvl w:ilvl="0" w:tplc="5F5E03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gerud Erik">
    <w15:presenceInfo w15:providerId="AD" w15:userId="S-1-5-21-1292210440-1138153621-811546286-217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hideSpellingErrors/>
  <w:hideGrammaticalErrors/>
  <w:proofState w:spelling="clean" w:grammar="clean"/>
  <w:trackRevision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71"/>
    <w:rsid w:val="00002E72"/>
    <w:rsid w:val="00011795"/>
    <w:rsid w:val="0001324D"/>
    <w:rsid w:val="000253AE"/>
    <w:rsid w:val="00032907"/>
    <w:rsid w:val="000351D8"/>
    <w:rsid w:val="00040BBC"/>
    <w:rsid w:val="0004273B"/>
    <w:rsid w:val="00042793"/>
    <w:rsid w:val="00042D62"/>
    <w:rsid w:val="00045104"/>
    <w:rsid w:val="00065310"/>
    <w:rsid w:val="00084344"/>
    <w:rsid w:val="00093AA7"/>
    <w:rsid w:val="000A3D6D"/>
    <w:rsid w:val="000B71F5"/>
    <w:rsid w:val="000D358D"/>
    <w:rsid w:val="000E0D0D"/>
    <w:rsid w:val="000E51F9"/>
    <w:rsid w:val="000E67AE"/>
    <w:rsid w:val="00104844"/>
    <w:rsid w:val="001067CD"/>
    <w:rsid w:val="00110330"/>
    <w:rsid w:val="001130CB"/>
    <w:rsid w:val="001132EB"/>
    <w:rsid w:val="00115805"/>
    <w:rsid w:val="00122A3A"/>
    <w:rsid w:val="00123830"/>
    <w:rsid w:val="00135069"/>
    <w:rsid w:val="001356C9"/>
    <w:rsid w:val="0013703C"/>
    <w:rsid w:val="0016409E"/>
    <w:rsid w:val="00167A19"/>
    <w:rsid w:val="0018512D"/>
    <w:rsid w:val="001908BD"/>
    <w:rsid w:val="00194708"/>
    <w:rsid w:val="001A4A6B"/>
    <w:rsid w:val="001B1EA1"/>
    <w:rsid w:val="001B2FAA"/>
    <w:rsid w:val="001C7DA0"/>
    <w:rsid w:val="001D576D"/>
    <w:rsid w:val="001E3AD4"/>
    <w:rsid w:val="001E470D"/>
    <w:rsid w:val="002125AC"/>
    <w:rsid w:val="00212808"/>
    <w:rsid w:val="00213BC1"/>
    <w:rsid w:val="00222BD4"/>
    <w:rsid w:val="00223C82"/>
    <w:rsid w:val="00227C7B"/>
    <w:rsid w:val="00235711"/>
    <w:rsid w:val="002364F8"/>
    <w:rsid w:val="002373FD"/>
    <w:rsid w:val="00243F17"/>
    <w:rsid w:val="002475BA"/>
    <w:rsid w:val="0025197B"/>
    <w:rsid w:val="002573C5"/>
    <w:rsid w:val="002755FC"/>
    <w:rsid w:val="0028471E"/>
    <w:rsid w:val="00287218"/>
    <w:rsid w:val="002875A6"/>
    <w:rsid w:val="002915B4"/>
    <w:rsid w:val="00293A79"/>
    <w:rsid w:val="002979FF"/>
    <w:rsid w:val="002A60B5"/>
    <w:rsid w:val="002E381C"/>
    <w:rsid w:val="002E3F55"/>
    <w:rsid w:val="002F1EEB"/>
    <w:rsid w:val="003023DE"/>
    <w:rsid w:val="00304504"/>
    <w:rsid w:val="0030764F"/>
    <w:rsid w:val="003107E9"/>
    <w:rsid w:val="00316253"/>
    <w:rsid w:val="00317E68"/>
    <w:rsid w:val="0032189A"/>
    <w:rsid w:val="00341A4D"/>
    <w:rsid w:val="00364C28"/>
    <w:rsid w:val="00367F0B"/>
    <w:rsid w:val="003767C4"/>
    <w:rsid w:val="0039529D"/>
    <w:rsid w:val="003A1C3B"/>
    <w:rsid w:val="003A501C"/>
    <w:rsid w:val="003A7AFB"/>
    <w:rsid w:val="003B2E58"/>
    <w:rsid w:val="003C1FEC"/>
    <w:rsid w:val="003D2A1C"/>
    <w:rsid w:val="003D5B52"/>
    <w:rsid w:val="003D789D"/>
    <w:rsid w:val="003E0FA1"/>
    <w:rsid w:val="0040066E"/>
    <w:rsid w:val="00404E13"/>
    <w:rsid w:val="00410D71"/>
    <w:rsid w:val="00420A0D"/>
    <w:rsid w:val="0043467C"/>
    <w:rsid w:val="00441163"/>
    <w:rsid w:val="00445C50"/>
    <w:rsid w:val="00451AD9"/>
    <w:rsid w:val="0045761A"/>
    <w:rsid w:val="00460989"/>
    <w:rsid w:val="00461235"/>
    <w:rsid w:val="0046361F"/>
    <w:rsid w:val="0046413F"/>
    <w:rsid w:val="00477D70"/>
    <w:rsid w:val="00490312"/>
    <w:rsid w:val="0049683F"/>
    <w:rsid w:val="004A3F98"/>
    <w:rsid w:val="004B0CBD"/>
    <w:rsid w:val="004C0415"/>
    <w:rsid w:val="004C6E8C"/>
    <w:rsid w:val="004D59C3"/>
    <w:rsid w:val="004D6542"/>
    <w:rsid w:val="004E1447"/>
    <w:rsid w:val="00505C1E"/>
    <w:rsid w:val="00524782"/>
    <w:rsid w:val="00525D5C"/>
    <w:rsid w:val="00542669"/>
    <w:rsid w:val="005644BF"/>
    <w:rsid w:val="00567847"/>
    <w:rsid w:val="00582306"/>
    <w:rsid w:val="0059047B"/>
    <w:rsid w:val="005B2C79"/>
    <w:rsid w:val="005C170A"/>
    <w:rsid w:val="005C380D"/>
    <w:rsid w:val="005E1431"/>
    <w:rsid w:val="005F5B68"/>
    <w:rsid w:val="006122CE"/>
    <w:rsid w:val="0061770C"/>
    <w:rsid w:val="00625329"/>
    <w:rsid w:val="0063004E"/>
    <w:rsid w:val="00631CBC"/>
    <w:rsid w:val="00643FD8"/>
    <w:rsid w:val="0067232D"/>
    <w:rsid w:val="00682116"/>
    <w:rsid w:val="00683A05"/>
    <w:rsid w:val="006863CD"/>
    <w:rsid w:val="006970A6"/>
    <w:rsid w:val="006A3A6B"/>
    <w:rsid w:val="006A4E28"/>
    <w:rsid w:val="006A5CF0"/>
    <w:rsid w:val="006B28F2"/>
    <w:rsid w:val="006B34E5"/>
    <w:rsid w:val="006B733D"/>
    <w:rsid w:val="006C60CA"/>
    <w:rsid w:val="006D1A32"/>
    <w:rsid w:val="006E2A8B"/>
    <w:rsid w:val="006E5D70"/>
    <w:rsid w:val="006F0996"/>
    <w:rsid w:val="006F2DFC"/>
    <w:rsid w:val="00713E9E"/>
    <w:rsid w:val="00713ED3"/>
    <w:rsid w:val="00717434"/>
    <w:rsid w:val="0072119D"/>
    <w:rsid w:val="00721F69"/>
    <w:rsid w:val="00724D88"/>
    <w:rsid w:val="007273D1"/>
    <w:rsid w:val="00740809"/>
    <w:rsid w:val="007421B9"/>
    <w:rsid w:val="007472C9"/>
    <w:rsid w:val="00751E4C"/>
    <w:rsid w:val="0075663A"/>
    <w:rsid w:val="00765091"/>
    <w:rsid w:val="0077665D"/>
    <w:rsid w:val="00780CE1"/>
    <w:rsid w:val="00781DCC"/>
    <w:rsid w:val="00792964"/>
    <w:rsid w:val="00793575"/>
    <w:rsid w:val="007B1AD3"/>
    <w:rsid w:val="007B3625"/>
    <w:rsid w:val="007B4AD5"/>
    <w:rsid w:val="007D7133"/>
    <w:rsid w:val="007E1C9B"/>
    <w:rsid w:val="007F0C41"/>
    <w:rsid w:val="007F6DC4"/>
    <w:rsid w:val="00800394"/>
    <w:rsid w:val="00800493"/>
    <w:rsid w:val="0082700D"/>
    <w:rsid w:val="0083081B"/>
    <w:rsid w:val="00830852"/>
    <w:rsid w:val="0083204B"/>
    <w:rsid w:val="008527DC"/>
    <w:rsid w:val="00863E52"/>
    <w:rsid w:val="00871724"/>
    <w:rsid w:val="008804B1"/>
    <w:rsid w:val="00882F7E"/>
    <w:rsid w:val="00891161"/>
    <w:rsid w:val="00894A9F"/>
    <w:rsid w:val="00897C38"/>
    <w:rsid w:val="008A4342"/>
    <w:rsid w:val="008A787A"/>
    <w:rsid w:val="008B5EA4"/>
    <w:rsid w:val="008C3B9B"/>
    <w:rsid w:val="008C49E4"/>
    <w:rsid w:val="008E110C"/>
    <w:rsid w:val="009019D9"/>
    <w:rsid w:val="0090692C"/>
    <w:rsid w:val="00912135"/>
    <w:rsid w:val="009150D1"/>
    <w:rsid w:val="00916D91"/>
    <w:rsid w:val="00930B7C"/>
    <w:rsid w:val="00932897"/>
    <w:rsid w:val="00936B2D"/>
    <w:rsid w:val="00942602"/>
    <w:rsid w:val="00961927"/>
    <w:rsid w:val="00967F82"/>
    <w:rsid w:val="0097006F"/>
    <w:rsid w:val="00973C71"/>
    <w:rsid w:val="00977C64"/>
    <w:rsid w:val="009837FD"/>
    <w:rsid w:val="00983AFD"/>
    <w:rsid w:val="009A0ADF"/>
    <w:rsid w:val="009A3A48"/>
    <w:rsid w:val="009B45D7"/>
    <w:rsid w:val="009C23A6"/>
    <w:rsid w:val="009C75D5"/>
    <w:rsid w:val="009D1371"/>
    <w:rsid w:val="009F4022"/>
    <w:rsid w:val="009F4330"/>
    <w:rsid w:val="009F6A00"/>
    <w:rsid w:val="00A14AC2"/>
    <w:rsid w:val="00A22B96"/>
    <w:rsid w:val="00A27702"/>
    <w:rsid w:val="00A37573"/>
    <w:rsid w:val="00A41761"/>
    <w:rsid w:val="00A53C36"/>
    <w:rsid w:val="00A82162"/>
    <w:rsid w:val="00A8739D"/>
    <w:rsid w:val="00A950C8"/>
    <w:rsid w:val="00AA1F9E"/>
    <w:rsid w:val="00AA21F4"/>
    <w:rsid w:val="00AC2ABF"/>
    <w:rsid w:val="00AC6BE4"/>
    <w:rsid w:val="00AE128C"/>
    <w:rsid w:val="00AE507F"/>
    <w:rsid w:val="00AF46B8"/>
    <w:rsid w:val="00B02974"/>
    <w:rsid w:val="00B067C7"/>
    <w:rsid w:val="00B13DAD"/>
    <w:rsid w:val="00B21839"/>
    <w:rsid w:val="00B26301"/>
    <w:rsid w:val="00B37F40"/>
    <w:rsid w:val="00B414A6"/>
    <w:rsid w:val="00B41C7C"/>
    <w:rsid w:val="00B450A6"/>
    <w:rsid w:val="00B6769F"/>
    <w:rsid w:val="00B70467"/>
    <w:rsid w:val="00B72ACF"/>
    <w:rsid w:val="00B76634"/>
    <w:rsid w:val="00B847D9"/>
    <w:rsid w:val="00B966DA"/>
    <w:rsid w:val="00BA588C"/>
    <w:rsid w:val="00BB1EA4"/>
    <w:rsid w:val="00BB578B"/>
    <w:rsid w:val="00BD58BF"/>
    <w:rsid w:val="00BE5BBF"/>
    <w:rsid w:val="00BF43F4"/>
    <w:rsid w:val="00BF51F4"/>
    <w:rsid w:val="00BF6D5C"/>
    <w:rsid w:val="00C00647"/>
    <w:rsid w:val="00C0517B"/>
    <w:rsid w:val="00C13F95"/>
    <w:rsid w:val="00C26803"/>
    <w:rsid w:val="00C44DA8"/>
    <w:rsid w:val="00C44DB2"/>
    <w:rsid w:val="00C826CB"/>
    <w:rsid w:val="00CC4EEC"/>
    <w:rsid w:val="00CD271E"/>
    <w:rsid w:val="00CE1118"/>
    <w:rsid w:val="00CE7232"/>
    <w:rsid w:val="00CF39DF"/>
    <w:rsid w:val="00CF4EA9"/>
    <w:rsid w:val="00D10D29"/>
    <w:rsid w:val="00D10FEA"/>
    <w:rsid w:val="00D2088E"/>
    <w:rsid w:val="00D21CC2"/>
    <w:rsid w:val="00D518B2"/>
    <w:rsid w:val="00D5469B"/>
    <w:rsid w:val="00D5719E"/>
    <w:rsid w:val="00D60D6B"/>
    <w:rsid w:val="00D63BEB"/>
    <w:rsid w:val="00D72B00"/>
    <w:rsid w:val="00D72B53"/>
    <w:rsid w:val="00D7367F"/>
    <w:rsid w:val="00D82747"/>
    <w:rsid w:val="00D871C3"/>
    <w:rsid w:val="00DA2B86"/>
    <w:rsid w:val="00DB273E"/>
    <w:rsid w:val="00DB39B4"/>
    <w:rsid w:val="00DC3ECB"/>
    <w:rsid w:val="00DD6C85"/>
    <w:rsid w:val="00E01BC3"/>
    <w:rsid w:val="00E023AB"/>
    <w:rsid w:val="00E06C14"/>
    <w:rsid w:val="00E16BDE"/>
    <w:rsid w:val="00E2158D"/>
    <w:rsid w:val="00E23A6C"/>
    <w:rsid w:val="00E321AC"/>
    <w:rsid w:val="00E34C9E"/>
    <w:rsid w:val="00E412F5"/>
    <w:rsid w:val="00E41FF3"/>
    <w:rsid w:val="00E5030F"/>
    <w:rsid w:val="00E536BF"/>
    <w:rsid w:val="00E75DE5"/>
    <w:rsid w:val="00E967EF"/>
    <w:rsid w:val="00EA4788"/>
    <w:rsid w:val="00EA6B13"/>
    <w:rsid w:val="00EB5A13"/>
    <w:rsid w:val="00EB74EA"/>
    <w:rsid w:val="00EC7457"/>
    <w:rsid w:val="00ED1C11"/>
    <w:rsid w:val="00ED754D"/>
    <w:rsid w:val="00EE0F9E"/>
    <w:rsid w:val="00EE185D"/>
    <w:rsid w:val="00EE4D48"/>
    <w:rsid w:val="00EF46D9"/>
    <w:rsid w:val="00F046F1"/>
    <w:rsid w:val="00F074CE"/>
    <w:rsid w:val="00F4131F"/>
    <w:rsid w:val="00F42B80"/>
    <w:rsid w:val="00F5321D"/>
    <w:rsid w:val="00F55299"/>
    <w:rsid w:val="00F76DC7"/>
    <w:rsid w:val="00F82912"/>
    <w:rsid w:val="00F841F2"/>
    <w:rsid w:val="00F85DB3"/>
    <w:rsid w:val="00F85DCE"/>
    <w:rsid w:val="00F86BBF"/>
    <w:rsid w:val="00FA13FA"/>
    <w:rsid w:val="00FA1632"/>
    <w:rsid w:val="00FA40E5"/>
    <w:rsid w:val="00FA7D6B"/>
    <w:rsid w:val="00FB42AA"/>
    <w:rsid w:val="00FC073B"/>
    <w:rsid w:val="00FD1D6E"/>
    <w:rsid w:val="00FE3B67"/>
    <w:rsid w:val="00FE5614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4CB305"/>
  <w15:chartTrackingRefBased/>
  <w15:docId w15:val="{B973B4A4-8DD5-4563-AE0E-E08D5FBD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851"/>
        <w:tab w:val="left" w:pos="1701"/>
        <w:tab w:val="left" w:pos="2552"/>
      </w:tabs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spacing w:before="360" w:after="240" w:line="360" w:lineRule="atLeast"/>
      <w:ind w:left="851" w:hanging="851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Normal"/>
    <w:qFormat/>
    <w:pPr>
      <w:spacing w:before="240" w:after="120"/>
      <w:ind w:left="851" w:hanging="851"/>
      <w:outlineLvl w:val="1"/>
    </w:pPr>
    <w:rPr>
      <w:rFonts w:ascii="Helvetica" w:hAnsi="Helvetica"/>
      <w:b/>
      <w:sz w:val="28"/>
    </w:rPr>
  </w:style>
  <w:style w:type="paragraph" w:styleId="Heading3">
    <w:name w:val="heading 3"/>
    <w:basedOn w:val="Normal"/>
    <w:next w:val="Normal"/>
    <w:qFormat/>
    <w:pPr>
      <w:spacing w:before="120" w:after="120"/>
      <w:ind w:left="851" w:hanging="851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0" w:after="0"/>
      <w:jc w:val="right"/>
      <w:outlineLvl w:val="3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clear" w:pos="851"/>
        <w:tab w:val="clear" w:pos="1701"/>
        <w:tab w:val="clear" w:pos="2552"/>
        <w:tab w:val="left" w:pos="1276"/>
        <w:tab w:val="left" w:leader="dot" w:pos="8647"/>
        <w:tab w:val="right" w:pos="9072"/>
      </w:tabs>
      <w:ind w:left="568" w:right="850"/>
    </w:pPr>
  </w:style>
  <w:style w:type="paragraph" w:styleId="TOC2">
    <w:name w:val="toc 2"/>
    <w:basedOn w:val="Normal"/>
    <w:next w:val="Normal"/>
    <w:semiHidden/>
    <w:pPr>
      <w:tabs>
        <w:tab w:val="clear" w:pos="851"/>
        <w:tab w:val="clear" w:pos="1701"/>
        <w:tab w:val="clear" w:pos="2552"/>
        <w:tab w:val="left" w:pos="993"/>
        <w:tab w:val="left" w:leader="dot" w:pos="8647"/>
        <w:tab w:val="right" w:pos="9072"/>
      </w:tabs>
      <w:ind w:left="284" w:right="850"/>
    </w:pPr>
  </w:style>
  <w:style w:type="paragraph" w:styleId="TOC1">
    <w:name w:val="toc 1"/>
    <w:basedOn w:val="Normal"/>
    <w:next w:val="Normal"/>
    <w:semiHidden/>
    <w:pPr>
      <w:tabs>
        <w:tab w:val="clear" w:pos="851"/>
        <w:tab w:val="clear" w:pos="1701"/>
        <w:tab w:val="clear" w:pos="2552"/>
        <w:tab w:val="left" w:pos="568"/>
        <w:tab w:val="left" w:leader="dot" w:pos="8647"/>
        <w:tab w:val="right" w:pos="9072"/>
      </w:tabs>
      <w:spacing w:before="240"/>
      <w:ind w:right="851"/>
    </w:pPr>
  </w:style>
  <w:style w:type="paragraph" w:styleId="Footer">
    <w:name w:val="footer"/>
    <w:basedOn w:val="Normal"/>
    <w:semiHidden/>
    <w:pPr>
      <w:pBdr>
        <w:top w:val="single" w:sz="6" w:space="1" w:color="auto"/>
        <w:between w:val="single" w:sz="6" w:space="1" w:color="auto"/>
      </w:pBdr>
      <w:tabs>
        <w:tab w:val="clear" w:pos="851"/>
        <w:tab w:val="clear" w:pos="1701"/>
        <w:tab w:val="clear" w:pos="2552"/>
        <w:tab w:val="center" w:pos="4536"/>
        <w:tab w:val="right" w:pos="9072"/>
      </w:tabs>
    </w:pPr>
    <w:rPr>
      <w:b/>
    </w:rPr>
  </w:style>
  <w:style w:type="paragraph" w:styleId="NormalIndent">
    <w:name w:val="Normal Indent"/>
    <w:basedOn w:val="Normal"/>
    <w:semiHidden/>
    <w:pPr>
      <w:ind w:left="851"/>
    </w:pPr>
  </w:style>
  <w:style w:type="paragraph" w:customStyle="1" w:styleId="Bullet">
    <w:name w:val="Bullet"/>
    <w:basedOn w:val="NormalIndent"/>
    <w:pPr>
      <w:tabs>
        <w:tab w:val="clear" w:pos="851"/>
        <w:tab w:val="left" w:pos="1134"/>
      </w:tabs>
      <w:spacing w:after="120"/>
      <w:ind w:hanging="284"/>
    </w:pPr>
  </w:style>
  <w:style w:type="paragraph" w:customStyle="1" w:styleId="Specs">
    <w:name w:val="Specs"/>
    <w:basedOn w:val="Normal"/>
    <w:pPr>
      <w:tabs>
        <w:tab w:val="clear" w:pos="851"/>
        <w:tab w:val="clear" w:pos="1701"/>
        <w:tab w:val="clear" w:pos="2552"/>
        <w:tab w:val="left" w:pos="3119"/>
      </w:tabs>
      <w:ind w:left="3119" w:hanging="255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semiHidden/>
    <w:pPr>
      <w:tabs>
        <w:tab w:val="clear" w:pos="851"/>
        <w:tab w:val="clear" w:pos="1701"/>
        <w:tab w:val="clear" w:pos="2552"/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rsid w:val="006821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708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DA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3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B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B0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B00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knut.endre@oehagen.no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0E59D75581043A9ECAE3ED5D16B12" ma:contentTypeVersion="1" ma:contentTypeDescription="Opprett et nytt dokument." ma:contentTypeScope="" ma:versionID="7ba2e3b190dfaa028e07d6f2974722a1">
  <xsd:schema xmlns:xsd="http://www.w3.org/2001/XMLSchema" xmlns:xs="http://www.w3.org/2001/XMLSchema" xmlns:p="http://schemas.microsoft.com/office/2006/metadata/properties" xmlns:ns3="81d5388f-51fa-4384-8835-118490014a4d" targetNamespace="http://schemas.microsoft.com/office/2006/metadata/properties" ma:root="true" ma:fieldsID="cbeffdbfc99b77cc1c924c91b8756a87" ns3:_="">
    <xsd:import namespace="81d5388f-51fa-4384-8835-118490014a4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5388f-51fa-4384-8835-118490014a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5D2C-D0E7-48C6-A93F-7BCE2522B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5388f-51fa-4384-8835-118490014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BED20-B00D-46A5-87C9-ABF703ADFB7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65820FF-17E5-4760-89FA-AB7087CA64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0F36EB-0DA1-4A1A-B3F7-397EF2E38B9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34838-3E6B-491B-A6A1-45999708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693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Innovation ASA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Endre Berentzen</dc:creator>
  <cp:keywords/>
  <dc:description>Mal med Deres/vår ref og dato.</dc:description>
  <cp:lastModifiedBy>Digerud Erik</cp:lastModifiedBy>
  <cp:revision>4</cp:revision>
  <cp:lastPrinted>2018-09-19T11:16:00Z</cp:lastPrinted>
  <dcterms:created xsi:type="dcterms:W3CDTF">2018-09-20T10:11:00Z</dcterms:created>
  <dcterms:modified xsi:type="dcterms:W3CDTF">2018-09-20T10:13:00Z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